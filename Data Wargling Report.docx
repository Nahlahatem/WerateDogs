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0CAA" w14:textId="64A55432" w:rsidR="00C940BD" w:rsidRPr="00D420A3" w:rsidRDefault="00146E12">
      <w:pPr>
        <w:pStyle w:val="Heading1"/>
        <w:pBdr>
          <w:bottom w:val="none" w:sz="0" w:space="0" w:color="auto"/>
        </w:pBdr>
        <w:rPr>
          <w:color w:val="0F243E" w:themeColor="text2" w:themeShade="80"/>
          <w:rPrChange w:id="0" w:author="Nahla Hatem" w:date="2020-12-17T03:31:00Z">
            <w:rPr/>
          </w:rPrChange>
        </w:rPr>
        <w:pPrChange w:id="1" w:author="Nahla Hatem" w:date="2020-12-17T03:30:00Z">
          <w:pPr>
            <w:pStyle w:val="Heading1"/>
          </w:pPr>
        </w:pPrChange>
      </w:pPr>
      <w:r w:rsidRPr="00D420A3">
        <w:rPr>
          <w:color w:val="0F243E" w:themeColor="text2" w:themeShade="80"/>
          <w:rPrChange w:id="2" w:author="Nahla Hatem" w:date="2020-12-17T03:31:00Z">
            <w:rPr/>
          </w:rPrChange>
        </w:rPr>
        <w:t xml:space="preserve">Data Wrangling Report </w:t>
      </w:r>
    </w:p>
    <w:p w14:paraId="7E9F0D51" w14:textId="1F17F8E2" w:rsidR="00146E12" w:rsidRDefault="00146E12" w:rsidP="00146E12"/>
    <w:p w14:paraId="75B3AA8C" w14:textId="15386C2F" w:rsidR="00146E12" w:rsidRDefault="00146E12" w:rsidP="00D420A3">
      <w:pPr>
        <w:pStyle w:val="Heading1"/>
        <w:rPr>
          <w:ins w:id="3" w:author="Nahla Hatem" w:date="2020-12-17T03:30:00Z"/>
        </w:rPr>
      </w:pPr>
      <w:r>
        <w:t>Overview about Dataset</w:t>
      </w:r>
    </w:p>
    <w:p w14:paraId="309B002C" w14:textId="77777777" w:rsidR="00D420A3" w:rsidRPr="00D420A3" w:rsidRDefault="00D420A3">
      <w:pPr>
        <w:rPr>
          <w:rPrChange w:id="4" w:author="Nahla Hatem" w:date="2020-12-17T03:30:00Z">
            <w:rPr/>
          </w:rPrChange>
        </w:rPr>
        <w:pPrChange w:id="5" w:author="Nahla Hatem" w:date="2020-12-17T03:30:00Z">
          <w:pPr>
            <w:pStyle w:val="Heading2"/>
          </w:pPr>
        </w:pPrChange>
      </w:pPr>
    </w:p>
    <w:p w14:paraId="5F7E8BE4" w14:textId="4C808F0A" w:rsidR="00146E12" w:rsidRDefault="00146E12" w:rsidP="00146E12">
      <w:r>
        <w:t xml:space="preserve">   The dataset that I used in this project is the tweet archive of Twitter user @dog_rates, also known as WeRateDogs. WeRateDogs is a Twitter account that rates people's dogs with a humorous comment about the dog. These ratings almost always have a denominator of 10. The numerators, though? Almost always greater than 10. 11/10, 12/10, 13/10, etc. Why? Because "they're good dogs Brent." WeRateDogs has over 4 million followers and has received international media coverage.</w:t>
      </w:r>
    </w:p>
    <w:p w14:paraId="671656BA" w14:textId="1882EA26" w:rsidR="00146E12" w:rsidDel="00A53478" w:rsidRDefault="00146E12" w:rsidP="00146E12">
      <w:pPr>
        <w:rPr>
          <w:del w:id="6" w:author="Nahla Hatem" w:date="2020-12-17T03:51:00Z"/>
        </w:rPr>
      </w:pPr>
      <w:r>
        <w:t xml:space="preserve">This archive contains basic tweet data (tweet ID, timestamp, text, etc.) for all 5000+ of their tweets as they stood on August 1, 2017. </w:t>
      </w:r>
      <w:del w:id="7" w:author="Nahla Hatem" w:date="2020-12-17T03:39:00Z">
        <w:r w:rsidDel="00E87816">
          <w:delText>More on this soon.</w:delText>
        </w:r>
      </w:del>
    </w:p>
    <w:p w14:paraId="222DA637" w14:textId="77777777" w:rsidR="00146E12" w:rsidRDefault="00146E12"/>
    <w:p w14:paraId="37F309D2" w14:textId="405BF1B8" w:rsidR="00146E12" w:rsidRPr="00D420A3" w:rsidRDefault="00146E12">
      <w:pPr>
        <w:pStyle w:val="Heading1"/>
        <w:rPr>
          <w:rPrChange w:id="8" w:author="Nahla Hatem" w:date="2020-12-17T03:27:00Z">
            <w:rPr/>
          </w:rPrChange>
        </w:rPr>
        <w:pPrChange w:id="9" w:author="Nahla Hatem" w:date="2020-12-17T03:30:00Z">
          <w:pPr>
            <w:pStyle w:val="Heading2"/>
            <w:numPr>
              <w:numId w:val="2"/>
            </w:numPr>
            <w:ind w:left="90" w:firstLine="270"/>
          </w:pPr>
        </w:pPrChange>
      </w:pPr>
      <w:r w:rsidRPr="00D420A3">
        <w:t>Data Gathering</w:t>
      </w:r>
    </w:p>
    <w:p w14:paraId="2254ECB9" w14:textId="2D5CFE5C" w:rsidR="00146E12" w:rsidRPr="00D420A3" w:rsidRDefault="00146E12" w:rsidP="00146E12">
      <w:pPr>
        <w:rPr>
          <w:rFonts w:cstheme="minorHAnsi"/>
          <w:rPrChange w:id="10" w:author="Nahla Hatem" w:date="2020-12-17T03:27:00Z">
            <w:rPr/>
          </w:rPrChange>
        </w:rPr>
      </w:pPr>
      <w:r w:rsidRPr="00D420A3">
        <w:rPr>
          <w:rFonts w:cstheme="minorHAnsi"/>
          <w:rPrChange w:id="11" w:author="Nahla Hatem" w:date="2020-12-17T03:27:00Z">
            <w:rPr/>
          </w:rPrChange>
        </w:rPr>
        <w:t xml:space="preserve">          </w:t>
      </w:r>
    </w:p>
    <w:p w14:paraId="6396DF12" w14:textId="713E7C5B" w:rsidR="00146E12" w:rsidRPr="00D420A3" w:rsidDel="00100B55" w:rsidRDefault="00100B55">
      <w:pPr>
        <w:numPr>
          <w:ilvl w:val="0"/>
          <w:numId w:val="11"/>
        </w:numPr>
        <w:spacing w:after="0"/>
        <w:ind w:left="630"/>
        <w:rPr>
          <w:del w:id="12" w:author="Nahla Hatem" w:date="2020-12-17T03:07:00Z"/>
        </w:rPr>
        <w:pPrChange w:id="13" w:author="Nahla Hatem" w:date="2020-12-17T03:48:00Z">
          <w:pPr>
            <w:numPr>
              <w:numId w:val="3"/>
            </w:numPr>
            <w:ind w:left="720" w:hanging="360"/>
          </w:pPr>
        </w:pPrChange>
      </w:pPr>
      <w:ins w:id="14" w:author="Nahla Hatem" w:date="2020-12-17T03:07:00Z">
        <w:r w:rsidRPr="00D420A3">
          <w:t xml:space="preserve">The WeRateDogs Twitter archive.  I </w:t>
        </w:r>
      </w:ins>
      <w:ins w:id="15" w:author="Nahla Hatem" w:date="2020-12-17T03:31:00Z">
        <w:r w:rsidR="00D420A3" w:rsidRPr="00D420A3">
          <w:t>download</w:t>
        </w:r>
      </w:ins>
      <w:ins w:id="16" w:author="Nahla Hatem" w:date="2020-12-17T03:07:00Z">
        <w:r w:rsidRPr="00D420A3">
          <w:t xml:space="preserve"> twitter_archive_enhanced.csv file </w:t>
        </w:r>
      </w:ins>
      <w:ins w:id="17" w:author="Nahla Hatem" w:date="2020-12-17T03:36:00Z">
        <w:r w:rsidR="00D420A3" w:rsidRPr="00D420A3">
          <w:t>manually</w:t>
        </w:r>
      </w:ins>
      <w:ins w:id="18" w:author="Nahla Hatem" w:date="2020-12-17T03:07:00Z">
        <w:r w:rsidRPr="00D420A3">
          <w:t xml:space="preserve"> to the </w:t>
        </w:r>
      </w:ins>
      <w:ins w:id="19" w:author="Nahla Hatem" w:date="2020-12-17T03:31:00Z">
        <w:r w:rsidR="00D420A3" w:rsidRPr="00D420A3">
          <w:t>Jupiter</w:t>
        </w:r>
      </w:ins>
      <w:ins w:id="20" w:author="Nahla Hatem" w:date="2020-12-17T03:07:00Z">
        <w:r w:rsidRPr="00D420A3">
          <w:t xml:space="preserve"> and then create archive_df by using pd.read_csv</w:t>
        </w:r>
      </w:ins>
      <w:del w:id="21" w:author="Nahla Hatem" w:date="2020-12-17T03:07:00Z">
        <w:r w:rsidR="00146E12" w:rsidRPr="00D420A3" w:rsidDel="00100B55">
          <w:delText>First, I manually download  the WeRateDogs Twitter archive. By using the following link: </w:delText>
        </w:r>
        <w:r w:rsidR="00A53478" w:rsidRPr="00D420A3" w:rsidDel="00100B55">
          <w:rPr>
            <w:rPrChange w:id="22" w:author="Nahla Hatem" w:date="2020-12-17T03:27:00Z">
              <w:rPr/>
            </w:rPrChange>
          </w:rPr>
          <w:fldChar w:fldCharType="begin"/>
        </w:r>
        <w:r w:rsidR="00A53478" w:rsidRPr="00D420A3" w:rsidDel="00100B55">
          <w:delInstrText xml:space="preserve"> HYPERLINK "https://d17h27t6h515a5.cloudfront.net/topher/2017/August/59a4e958_twitter-archive-enhanced/twitter-archive-enhanced.csv" \t "_blank" </w:delInstrText>
        </w:r>
        <w:r w:rsidR="00A53478" w:rsidRPr="00D420A3" w:rsidDel="00100B55">
          <w:rPr>
            <w:rPrChange w:id="23" w:author="Nahla Hatem" w:date="2020-12-17T03:27:00Z">
              <w:rPr>
                <w:rStyle w:val="Hyperlink"/>
                <w:b/>
                <w:bCs/>
              </w:rPr>
            </w:rPrChange>
          </w:rPr>
          <w:fldChar w:fldCharType="separate"/>
        </w:r>
        <w:r w:rsidR="00146E12" w:rsidRPr="00D420A3" w:rsidDel="00100B55">
          <w:rPr>
            <w:rStyle w:val="Hyperlink"/>
            <w:rFonts w:cstheme="minorHAnsi"/>
            <w:b/>
            <w:bCs/>
            <w:rPrChange w:id="24" w:author="Nahla Hatem" w:date="2020-12-17T03:27:00Z">
              <w:rPr>
                <w:rStyle w:val="Hyperlink"/>
                <w:b/>
                <w:bCs/>
              </w:rPr>
            </w:rPrChange>
          </w:rPr>
          <w:delText>twitter_archive_enhanced.csv</w:delText>
        </w:r>
        <w:r w:rsidR="00A53478" w:rsidRPr="00D420A3" w:rsidDel="00100B55">
          <w:rPr>
            <w:rStyle w:val="Hyperlink"/>
            <w:rFonts w:cstheme="minorHAnsi"/>
            <w:b/>
            <w:bCs/>
            <w:rPrChange w:id="25" w:author="Nahla Hatem" w:date="2020-12-17T03:27:00Z">
              <w:rPr>
                <w:rStyle w:val="Hyperlink"/>
                <w:b/>
                <w:bCs/>
              </w:rPr>
            </w:rPrChange>
          </w:rPr>
          <w:fldChar w:fldCharType="end"/>
        </w:r>
      </w:del>
    </w:p>
    <w:p w14:paraId="66392660" w14:textId="49241956" w:rsidR="00100B55" w:rsidRDefault="00100B55">
      <w:pPr>
        <w:numPr>
          <w:ilvl w:val="0"/>
          <w:numId w:val="11"/>
        </w:numPr>
        <w:spacing w:after="0"/>
        <w:ind w:left="630"/>
        <w:rPr>
          <w:ins w:id="26" w:author="Nahla Hatem" w:date="2020-12-17T03:47:00Z"/>
        </w:rPr>
        <w:pPrChange w:id="27" w:author="Nahla Hatem" w:date="2020-12-17T03:48:00Z">
          <w:pPr>
            <w:numPr>
              <w:numId w:val="11"/>
            </w:numPr>
            <w:ind w:left="630" w:hanging="360"/>
          </w:pPr>
        </w:pPrChange>
      </w:pPr>
      <w:ins w:id="28" w:author="Nahla Hatem" w:date="2020-12-17T03:07:00Z">
        <w:r w:rsidRPr="00D420A3">
          <w:t>.</w:t>
        </w:r>
      </w:ins>
    </w:p>
    <w:p w14:paraId="645642AF" w14:textId="463372F5" w:rsidR="00D40301" w:rsidRPr="00D420A3" w:rsidRDefault="00533680">
      <w:pPr>
        <w:numPr>
          <w:ilvl w:val="0"/>
          <w:numId w:val="11"/>
        </w:numPr>
        <w:spacing w:after="0"/>
        <w:ind w:left="630"/>
        <w:rPr>
          <w:ins w:id="29" w:author="Nahla Hatem" w:date="2020-12-17T03:07:00Z"/>
        </w:rPr>
        <w:pPrChange w:id="30" w:author="Nahla Hatem" w:date="2020-12-17T03:51:00Z">
          <w:pPr>
            <w:numPr>
              <w:numId w:val="3"/>
            </w:numPr>
            <w:ind w:left="720" w:hanging="360"/>
          </w:pPr>
        </w:pPrChange>
      </w:pPr>
      <w:ins w:id="31" w:author="Nahla Hatem" w:date="2020-12-17T03:47:00Z"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The tweet image predictions. I download 'image-</w:t>
        </w:r>
      </w:ins>
      <w:ins w:id="32" w:author="Nahla Hatem" w:date="2020-12-17T20:37:00Z">
        <w:r w:rsidR="008D6693"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predictions’</w:t>
        </w:r>
      </w:ins>
      <w:ins w:id="33" w:author="Nahla Hatem" w:date="2020-12-17T03:47:00Z"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' programmatically using the Requests library and the following</w:t>
        </w:r>
        <w:r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 xml:space="preserve"> </w:t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URL: </w:t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fldChar w:fldCharType="begin"/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instrText xml:space="preserve"> HYPERLINK "https://d17h27t6h515a5.cloudfront.net/topher/2017/August/599fd2ad_image-predictions/image-predictions.tsv" \t "_blank" </w:instrText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fldChar w:fldCharType="separate"/>
        </w:r>
        <w:r w:rsidRPr="006437DB">
          <w:rPr>
            <w:rStyle w:val="Hyperlink"/>
            <w:rFonts w:cstheme="minorHAnsi"/>
            <w:color w:val="296EAA"/>
            <w:szCs w:val="28"/>
          </w:rPr>
          <w:t>https://d17h27t6h515a5.cloudfront.net/topher/2017/August/599fd2ad_image-predictions/image-predictions.tsv</w:t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fldChar w:fldCharType="end"/>
        </w:r>
        <w:r w:rsidRPr="006437DB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, and then i use it to create 'image_df' Data frame</w:t>
        </w:r>
      </w:ins>
      <w:ins w:id="34" w:author="Nahla Hatem" w:date="2020-12-17T03:48:00Z">
        <w:r w:rsidR="00712FAF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.</w:t>
        </w:r>
      </w:ins>
    </w:p>
    <w:p w14:paraId="1EEF1BC5" w14:textId="1D07A3D0" w:rsidR="00146E12" w:rsidRPr="00D420A3" w:rsidDel="0045012B" w:rsidRDefault="00146E12">
      <w:pPr>
        <w:numPr>
          <w:ilvl w:val="0"/>
          <w:numId w:val="18"/>
        </w:numPr>
        <w:spacing w:after="0"/>
        <w:rPr>
          <w:del w:id="35" w:author="Nahla Hatem" w:date="2020-12-17T03:08:00Z"/>
          <w:rStyle w:val="Strong"/>
          <w:rFonts w:cstheme="minorHAnsi"/>
          <w:b w:val="0"/>
          <w:bCs w:val="0"/>
          <w:szCs w:val="28"/>
          <w:rPrChange w:id="36" w:author="Nahla Hatem" w:date="2020-12-17T03:28:00Z">
            <w:rPr>
              <w:del w:id="37" w:author="Nahla Hatem" w:date="2020-12-17T03:08:00Z"/>
              <w:rStyle w:val="Strong"/>
              <w:rFonts w:ascii="Helvetica" w:hAnsi="Helvetica" w:cs="Helvetica"/>
              <w:b w:val="0"/>
              <w:bCs w:val="0"/>
              <w:color w:val="000000"/>
              <w:sz w:val="21"/>
              <w:szCs w:val="21"/>
              <w:shd w:val="clear" w:color="auto" w:fill="FFFFFF"/>
            </w:rPr>
          </w:rPrChange>
        </w:rPr>
        <w:pPrChange w:id="38" w:author="Nahla Hatem" w:date="2020-12-17T03:48:00Z">
          <w:pPr>
            <w:numPr>
              <w:numId w:val="3"/>
            </w:numPr>
            <w:ind w:left="720" w:hanging="360"/>
          </w:pPr>
        </w:pPrChange>
      </w:pPr>
      <w:del w:id="39" w:author="Nahla Hatem" w:date="2020-12-17T03:08:00Z">
        <w:r w:rsidRPr="00D420A3" w:rsidDel="00100B55">
          <w:rPr>
            <w:rPrChange w:id="40" w:author="Nahla Hatem" w:date="2020-12-17T03:28:00Z">
              <w:rPr>
                <w:b/>
                <w:bCs/>
              </w:rPr>
            </w:rPrChange>
          </w:rPr>
          <w:delText xml:space="preserve">Second, The tweet image predictions, i.e., what breed of dog (or other object, animal, etc.) is present in each tweet according to a neural network. </w:delText>
        </w:r>
        <w:r w:rsidR="00E37EB5" w:rsidRPr="00D420A3" w:rsidDel="00100B55">
          <w:delText xml:space="preserve">I downloaded programmatically </w:delText>
        </w:r>
        <w:r w:rsidRPr="00D420A3" w:rsidDel="00100B55">
          <w:delText xml:space="preserve">This file (image_predictions.tsv) </w:delText>
        </w:r>
        <w:r w:rsidR="00E37EB5" w:rsidRPr="00D420A3" w:rsidDel="00100B55">
          <w:delText>by</w:delText>
        </w:r>
        <w:r w:rsidRPr="00D420A3" w:rsidDel="00100B55">
          <w:delText xml:space="preserve"> using the </w:delText>
        </w:r>
        <w:r w:rsidR="00A53478" w:rsidRPr="00D420A3" w:rsidDel="00100B55">
          <w:rPr>
            <w:rPrChange w:id="41" w:author="Nahla Hatem" w:date="2020-12-17T03:28:00Z">
              <w:rPr/>
            </w:rPrChange>
          </w:rPr>
          <w:fldChar w:fldCharType="begin"/>
        </w:r>
        <w:r w:rsidR="00A53478" w:rsidRPr="00D420A3" w:rsidDel="00100B55">
          <w:delInstrText xml:space="preserve"> HYPERLINK "https://pypi.org/project/requests/" \t "_blank" </w:delInstrText>
        </w:r>
        <w:r w:rsidR="00A53478" w:rsidRPr="00D420A3" w:rsidDel="00100B55">
          <w:rPr>
            <w:rPrChange w:id="42" w:author="Nahla Hatem" w:date="2020-12-17T03:28:00Z">
              <w:rPr>
                <w:rStyle w:val="Hyperlink"/>
                <w:b/>
                <w:bCs/>
              </w:rPr>
            </w:rPrChange>
          </w:rPr>
          <w:fldChar w:fldCharType="separate"/>
        </w:r>
        <w:r w:rsidRPr="00D420A3" w:rsidDel="00100B55">
          <w:rPr>
            <w:rStyle w:val="Hyperlink"/>
            <w:rFonts w:cstheme="minorHAnsi"/>
            <w:szCs w:val="28"/>
            <w:rPrChange w:id="43" w:author="Nahla Hatem" w:date="2020-12-17T03:28:00Z">
              <w:rPr>
                <w:rStyle w:val="Hyperlink"/>
                <w:b/>
                <w:bCs/>
              </w:rPr>
            </w:rPrChange>
          </w:rPr>
          <w:delText>Requests</w:delText>
        </w:r>
        <w:r w:rsidR="00A53478" w:rsidRPr="00D420A3" w:rsidDel="00100B55">
          <w:rPr>
            <w:rStyle w:val="Hyperlink"/>
            <w:rFonts w:cstheme="minorHAnsi"/>
            <w:szCs w:val="28"/>
            <w:rPrChange w:id="44" w:author="Nahla Hatem" w:date="2020-12-17T03:28:00Z">
              <w:rPr>
                <w:rStyle w:val="Hyperlink"/>
                <w:b/>
                <w:bCs/>
              </w:rPr>
            </w:rPrChange>
          </w:rPr>
          <w:fldChar w:fldCharType="end"/>
        </w:r>
        <w:r w:rsidRPr="00D420A3" w:rsidDel="00100B55">
          <w:delText> library and the following URL: </w:delText>
        </w:r>
        <w:r w:rsidR="00A53478" w:rsidRPr="00D420A3" w:rsidDel="00100B55">
          <w:rPr>
            <w:rPrChange w:id="45" w:author="Nahla Hatem" w:date="2020-12-17T03:28:00Z">
              <w:rPr/>
            </w:rPrChange>
          </w:rPr>
          <w:fldChar w:fldCharType="begin"/>
        </w:r>
        <w:r w:rsidR="00A53478" w:rsidRPr="00D420A3" w:rsidDel="00100B55">
          <w:delInstrText xml:space="preserve"> HYPERLINK "https://d17h27t6h515a5.cloudfront.net/topher/2017/August/599fd2ad_image-predictions/image-predictions.tsv" \t "_blank" </w:delInstrText>
        </w:r>
        <w:r w:rsidR="00A53478" w:rsidRPr="00D420A3" w:rsidDel="00100B55">
          <w:rPr>
            <w:rPrChange w:id="46" w:author="Nahla Hatem" w:date="2020-12-17T03:28:00Z">
              <w:rPr>
                <w:rStyle w:val="Hyperlink"/>
                <w:b/>
                <w:bCs/>
              </w:rPr>
            </w:rPrChange>
          </w:rPr>
          <w:fldChar w:fldCharType="separate"/>
        </w:r>
        <w:r w:rsidRPr="00D420A3" w:rsidDel="00100B55">
          <w:rPr>
            <w:rStyle w:val="Hyperlink"/>
            <w:rFonts w:cstheme="minorHAnsi"/>
            <w:szCs w:val="28"/>
            <w:rPrChange w:id="47" w:author="Nahla Hatem" w:date="2020-12-17T03:28:00Z">
              <w:rPr>
                <w:rStyle w:val="Hyperlink"/>
                <w:b/>
                <w:bCs/>
              </w:rPr>
            </w:rPrChange>
          </w:rPr>
          <w:delText>https://d17h27t6h515a5.cloudfront.net/topher/2017/August/599fd2ad_image-predictions/image-predictions.tsv</w:delText>
        </w:r>
        <w:r w:rsidR="00A53478" w:rsidRPr="00D420A3" w:rsidDel="00100B55">
          <w:rPr>
            <w:rStyle w:val="Hyperlink"/>
            <w:rFonts w:cstheme="minorHAnsi"/>
            <w:szCs w:val="28"/>
            <w:rPrChange w:id="48" w:author="Nahla Hatem" w:date="2020-12-17T03:28:00Z">
              <w:rPr>
                <w:rStyle w:val="Hyperlink"/>
                <w:b/>
                <w:bCs/>
              </w:rPr>
            </w:rPrChange>
          </w:rPr>
          <w:fldChar w:fldCharType="end"/>
        </w:r>
      </w:del>
    </w:p>
    <w:p w14:paraId="09857B2E" w14:textId="77777777" w:rsidR="0045012B" w:rsidRPr="00D420A3" w:rsidRDefault="0045012B">
      <w:pPr>
        <w:spacing w:after="0"/>
        <w:rPr>
          <w:ins w:id="49" w:author="Nahla Hatem" w:date="2020-12-17T03:20:00Z"/>
          <w:rStyle w:val="Strong"/>
          <w:rFonts w:cstheme="minorHAnsi"/>
          <w:b w:val="0"/>
          <w:bCs w:val="0"/>
          <w:rPrChange w:id="50" w:author="Nahla Hatem" w:date="2020-12-17T03:27:00Z">
            <w:rPr>
              <w:ins w:id="51" w:author="Nahla Hatem" w:date="2020-12-17T03:20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52" w:author="Nahla Hatem" w:date="2020-12-17T03:48:00Z">
          <w:pPr>
            <w:numPr>
              <w:numId w:val="3"/>
            </w:numPr>
            <w:ind w:left="720" w:hanging="360"/>
          </w:pPr>
        </w:pPrChange>
      </w:pPr>
    </w:p>
    <w:p w14:paraId="36384E59" w14:textId="53E38D6F" w:rsidR="00E37EB5" w:rsidRPr="00712FAF" w:rsidDel="00100B55" w:rsidRDefault="00E37EB5">
      <w:pPr>
        <w:numPr>
          <w:ilvl w:val="0"/>
          <w:numId w:val="9"/>
        </w:numPr>
        <w:spacing w:after="0"/>
        <w:rPr>
          <w:del w:id="53" w:author="Nahla Hatem" w:date="2020-12-17T03:08:00Z"/>
        </w:rPr>
        <w:pPrChange w:id="54" w:author="Nahla Hatem" w:date="2020-12-17T03:48:00Z">
          <w:pPr>
            <w:numPr>
              <w:numId w:val="3"/>
            </w:numPr>
            <w:ind w:left="720" w:hanging="360"/>
          </w:pPr>
        </w:pPrChange>
      </w:pPr>
    </w:p>
    <w:p w14:paraId="35DE3B31" w14:textId="2991A0F1" w:rsidR="00146E12" w:rsidRPr="00D420A3" w:rsidDel="00712FAF" w:rsidRDefault="00146E12" w:rsidP="005E6485">
      <w:pPr>
        <w:rPr>
          <w:del w:id="55" w:author="Nahla Hatem" w:date="2020-12-17T03:48:00Z"/>
          <w:rFonts w:cstheme="minorHAnsi"/>
          <w:rPrChange w:id="56" w:author="Nahla Hatem" w:date="2020-12-17T03:27:00Z">
            <w:rPr>
              <w:del w:id="57" w:author="Nahla Hatem" w:date="2020-12-17T03:48:00Z"/>
            </w:rPr>
          </w:rPrChange>
        </w:rPr>
      </w:pPr>
    </w:p>
    <w:p w14:paraId="52D804BB" w14:textId="691E4DF3" w:rsidR="00146E12" w:rsidRPr="00D420A3" w:rsidDel="00D40301" w:rsidRDefault="00146E12" w:rsidP="00146E12">
      <w:pPr>
        <w:rPr>
          <w:del w:id="58" w:author="Nahla Hatem" w:date="2020-12-17T03:49:00Z"/>
          <w:rFonts w:cstheme="minorHAnsi"/>
          <w:rPrChange w:id="59" w:author="Nahla Hatem" w:date="2020-12-17T03:27:00Z">
            <w:rPr>
              <w:del w:id="60" w:author="Nahla Hatem" w:date="2020-12-17T03:49:00Z"/>
            </w:rPr>
          </w:rPrChange>
        </w:rPr>
      </w:pPr>
      <w:del w:id="61" w:author="Nahla Hatem" w:date="2020-12-17T03:49:00Z">
        <w:r w:rsidRPr="00D420A3" w:rsidDel="00D40301">
          <w:rPr>
            <w:rFonts w:cstheme="minorHAnsi"/>
            <w:rPrChange w:id="62" w:author="Nahla Hatem" w:date="2020-12-17T03:27:00Z">
              <w:rPr>
                <w:b/>
                <w:bCs/>
              </w:rPr>
            </w:rPrChange>
          </w:rPr>
          <w:delText xml:space="preserve">    </w:delText>
        </w:r>
      </w:del>
    </w:p>
    <w:p w14:paraId="3D06F520" w14:textId="544382A6" w:rsidR="00146E12" w:rsidRPr="00D420A3" w:rsidRDefault="00D420A3" w:rsidP="0045012B">
      <w:pPr>
        <w:pStyle w:val="Heading1"/>
        <w:rPr>
          <w:ins w:id="63" w:author="Nahla Hatem" w:date="2020-12-17T03:20:00Z"/>
          <w:rFonts w:asciiTheme="minorHAnsi" w:hAnsiTheme="minorHAnsi" w:cstheme="minorHAnsi"/>
          <w:rPrChange w:id="64" w:author="Nahla Hatem" w:date="2020-12-17T03:27:00Z">
            <w:rPr>
              <w:ins w:id="65" w:author="Nahla Hatem" w:date="2020-12-17T03:20:00Z"/>
            </w:rPr>
          </w:rPrChange>
        </w:rPr>
      </w:pPr>
      <w:ins w:id="66" w:author="Nahla Hatem" w:date="2020-12-17T03:36:00Z">
        <w:r w:rsidRPr="00D420A3">
          <w:rPr>
            <w:rFonts w:asciiTheme="minorHAnsi" w:hAnsiTheme="minorHAnsi" w:cstheme="minorHAnsi"/>
          </w:rPr>
          <w:t>Assessing</w:t>
        </w:r>
      </w:ins>
      <w:ins w:id="67" w:author="Nahla Hatem" w:date="2020-12-17T03:10:00Z">
        <w:r w:rsidR="00100B55" w:rsidRPr="00D420A3">
          <w:rPr>
            <w:rFonts w:asciiTheme="minorHAnsi" w:hAnsiTheme="minorHAnsi" w:cstheme="minorHAnsi"/>
            <w:rPrChange w:id="68" w:author="Nahla Hatem" w:date="2020-12-17T03:27:00Z">
              <w:rPr/>
            </w:rPrChange>
          </w:rPr>
          <w:t xml:space="preserve"> Data</w:t>
        </w:r>
      </w:ins>
    </w:p>
    <w:p w14:paraId="3258F29F" w14:textId="77777777" w:rsidR="0045012B" w:rsidRPr="00D420A3" w:rsidRDefault="0045012B">
      <w:pPr>
        <w:rPr>
          <w:ins w:id="69" w:author="Nahla Hatem" w:date="2020-12-17T03:10:00Z"/>
          <w:rFonts w:cstheme="minorHAnsi"/>
          <w:rPrChange w:id="70" w:author="Nahla Hatem" w:date="2020-12-17T03:27:00Z">
            <w:rPr>
              <w:ins w:id="71" w:author="Nahla Hatem" w:date="2020-12-17T03:10:00Z"/>
            </w:rPr>
          </w:rPrChange>
        </w:rPr>
      </w:pPr>
    </w:p>
    <w:p w14:paraId="754863A4" w14:textId="7186A50C" w:rsidR="00100B55" w:rsidRPr="00D420A3" w:rsidRDefault="00100B55">
      <w:pPr>
        <w:pStyle w:val="Heading2"/>
        <w:ind w:left="-630" w:firstLine="630"/>
        <w:rPr>
          <w:ins w:id="72" w:author="Nahla Hatem" w:date="2020-12-17T03:10:00Z"/>
          <w:rFonts w:cstheme="minorHAnsi"/>
          <w:rPrChange w:id="73" w:author="Nahla Hatem" w:date="2020-12-17T03:27:00Z">
            <w:rPr>
              <w:ins w:id="74" w:author="Nahla Hatem" w:date="2020-12-17T03:10:00Z"/>
            </w:rPr>
          </w:rPrChange>
        </w:rPr>
        <w:pPrChange w:id="75" w:author="Nahla Hatem" w:date="2020-12-17T03:23:00Z">
          <w:pPr>
            <w:pStyle w:val="NormalWeb"/>
            <w:shd w:val="clear" w:color="auto" w:fill="FFFFFF"/>
            <w:spacing w:before="0" w:beforeAutospacing="0" w:after="0" w:afterAutospacing="0"/>
          </w:pPr>
        </w:pPrChange>
      </w:pPr>
      <w:ins w:id="76" w:author="Nahla Hatem" w:date="2020-12-17T03:10:00Z">
        <w:r w:rsidRPr="00D420A3">
          <w:rPr>
            <w:rFonts w:asciiTheme="minorHAnsi" w:hAnsiTheme="minorHAnsi" w:cstheme="minorHAnsi"/>
            <w:rPrChange w:id="77" w:author="Nahla Hatem" w:date="2020-12-17T03:27:00Z">
              <w:rPr>
                <w:b/>
                <w:bCs/>
              </w:rPr>
            </w:rPrChange>
          </w:rPr>
          <w:t xml:space="preserve">   </w:t>
        </w:r>
        <w:r w:rsidRPr="00D420A3">
          <w:rPr>
            <w:rFonts w:asciiTheme="minorHAnsi" w:eastAsia="Times New Roman" w:hAnsiTheme="minorHAnsi" w:cstheme="minorHAnsi"/>
            <w:rPrChange w:id="78" w:author="Nahla Hatem" w:date="2020-12-17T03:27:00Z">
              <w:rPr/>
            </w:rPrChange>
          </w:rPr>
          <w:t xml:space="preserve">Type of </w:t>
        </w:r>
      </w:ins>
      <w:ins w:id="79" w:author="Nahla Hatem" w:date="2020-12-17T03:36:00Z">
        <w:r w:rsidR="00D420A3" w:rsidRPr="00D420A3">
          <w:rPr>
            <w:rFonts w:asciiTheme="minorHAnsi" w:eastAsia="Times New Roman" w:hAnsiTheme="minorHAnsi" w:cstheme="minorHAnsi"/>
            <w:rPrChange w:id="80" w:author="Nahla Hatem" w:date="2020-12-17T03:27:00Z">
              <w:rPr>
                <w:rFonts w:cstheme="minorHAnsi"/>
                <w:b/>
                <w:bCs/>
              </w:rPr>
            </w:rPrChange>
          </w:rPr>
          <w:t>assessment</w:t>
        </w:r>
      </w:ins>
      <w:ins w:id="81" w:author="Nahla Hatem" w:date="2020-12-17T03:10:00Z">
        <w:r w:rsidRPr="00D420A3">
          <w:rPr>
            <w:rFonts w:asciiTheme="minorHAnsi" w:hAnsiTheme="minorHAnsi" w:cstheme="minorHAnsi"/>
            <w:rPrChange w:id="82" w:author="Nahla Hatem" w:date="2020-12-17T03:27:00Z">
              <w:rPr>
                <w:b/>
                <w:bCs/>
              </w:rPr>
            </w:rPrChange>
          </w:rPr>
          <w:t>:</w:t>
        </w:r>
      </w:ins>
    </w:p>
    <w:p w14:paraId="6D0649A1" w14:textId="20615552" w:rsidR="00100B55" w:rsidRPr="00D420A3" w:rsidRDefault="00D420A3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95" w:right="475"/>
        <w:rPr>
          <w:ins w:id="83" w:author="Nahla Hatem" w:date="2020-12-17T03:10:00Z"/>
          <w:rFonts w:eastAsia="Times New Roman" w:cstheme="minorHAnsi"/>
          <w:color w:val="000000"/>
          <w:szCs w:val="28"/>
          <w:bdr w:val="none" w:sz="0" w:space="0" w:color="auto" w:frame="1"/>
          <w:shd w:val="clear" w:color="auto" w:fill="FFFFFF"/>
          <w:rPrChange w:id="84" w:author="Nahla Hatem" w:date="2020-12-17T03:28:00Z">
            <w:rPr>
              <w:ins w:id="85" w:author="Nahla Hatem" w:date="2020-12-17T03:10:00Z"/>
              <w:rFonts w:ascii="Courier New" w:eastAsia="Times New Roman" w:hAnsi="Courier New" w:cs="Courier New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</w:rPrChange>
        </w:rPr>
        <w:pPrChange w:id="86" w:author="Nahla Hatem" w:date="2020-12-17T03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before="240" w:after="240" w:line="240" w:lineRule="auto"/>
            <w:ind w:left="480" w:right="480"/>
          </w:pPr>
        </w:pPrChange>
      </w:pPr>
      <w:ins w:id="87" w:author="Nahla Hatem" w:date="2020-12-17T03:36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</w:rPr>
          <w:t>Visual</w:t>
        </w:r>
      </w:ins>
      <w:ins w:id="88" w:author="Nahla Hatem" w:date="2020-12-17T03:10:00Z">
        <w:r w:rsidR="00100B55"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89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 xml:space="preserve"> </w:t>
        </w:r>
      </w:ins>
      <w:ins w:id="90" w:author="Nahla Hatem" w:date="2020-12-17T03:37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</w:rPr>
          <w:t>Assessment</w:t>
        </w:r>
      </w:ins>
    </w:p>
    <w:p w14:paraId="25439090" w14:textId="5A0E3EB0" w:rsidR="00100B55" w:rsidRPr="00D420A3" w:rsidRDefault="00100B55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ind w:left="1195" w:right="475"/>
        <w:rPr>
          <w:ins w:id="91" w:author="Nahla Hatem" w:date="2020-12-17T03:10:00Z"/>
          <w:rFonts w:eastAsia="Times New Roman" w:cstheme="minorHAnsi"/>
          <w:color w:val="000000"/>
          <w:szCs w:val="28"/>
          <w:rPrChange w:id="92" w:author="Nahla Hatem" w:date="2020-12-17T03:28:00Z">
            <w:rPr>
              <w:ins w:id="93" w:author="Nahla Hatem" w:date="2020-12-17T03:10:00Z"/>
              <w:rFonts w:ascii="Courier New" w:eastAsia="Times New Roman" w:hAnsi="Courier New" w:cs="Courier New"/>
              <w:color w:val="000000"/>
              <w:sz w:val="21"/>
              <w:szCs w:val="21"/>
            </w:rPr>
          </w:rPrChange>
        </w:rPr>
        <w:pPrChange w:id="94" w:author="Nahla Hatem" w:date="2020-12-17T03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before="240" w:after="240" w:line="240" w:lineRule="auto"/>
            <w:ind w:left="480" w:right="480"/>
          </w:pPr>
        </w:pPrChange>
      </w:pPr>
      <w:ins w:id="95" w:author="Nahla Hatem" w:date="2020-12-17T03:10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96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 xml:space="preserve">Programmarly </w:t>
        </w:r>
      </w:ins>
      <w:ins w:id="97" w:author="Nahla Hatem" w:date="2020-12-17T03:21:00Z">
        <w:r w:rsidR="0045012B"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98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Assessment</w:t>
        </w:r>
      </w:ins>
    </w:p>
    <w:p w14:paraId="45B075B2" w14:textId="77777777" w:rsidR="00A53478" w:rsidRDefault="00564E59" w:rsidP="00100B55">
      <w:pPr>
        <w:shd w:val="clear" w:color="auto" w:fill="FFFFFF"/>
        <w:spacing w:before="240" w:after="0" w:line="240" w:lineRule="auto"/>
        <w:rPr>
          <w:ins w:id="99" w:author="Nahla Hatem" w:date="2020-12-17T03:52:00Z"/>
          <w:rFonts w:eastAsia="Times New Roman" w:cstheme="minorHAnsi"/>
          <w:b/>
          <w:bCs/>
          <w:color w:val="000000"/>
          <w:szCs w:val="28"/>
        </w:rPr>
      </w:pPr>
      <w:ins w:id="100" w:author="Nahla Hatem" w:date="2020-12-17T03:42:00Z">
        <w:r>
          <w:rPr>
            <w:rFonts w:eastAsia="Times New Roman" w:cstheme="minorHAnsi"/>
            <w:b/>
            <w:bCs/>
            <w:color w:val="000000"/>
            <w:szCs w:val="28"/>
          </w:rPr>
          <w:lastRenderedPageBreak/>
          <w:t xml:space="preserve">  </w:t>
        </w:r>
      </w:ins>
    </w:p>
    <w:p w14:paraId="2C0DAD85" w14:textId="1AAEF9C3" w:rsidR="00100B55" w:rsidRPr="00D420A3" w:rsidRDefault="00564E59" w:rsidP="00100B55">
      <w:pPr>
        <w:shd w:val="clear" w:color="auto" w:fill="FFFFFF"/>
        <w:spacing w:before="240" w:after="0" w:line="240" w:lineRule="auto"/>
        <w:rPr>
          <w:ins w:id="101" w:author="Nahla Hatem" w:date="2020-12-17T03:10:00Z"/>
          <w:rFonts w:eastAsia="Times New Roman" w:cstheme="minorHAnsi"/>
          <w:color w:val="000000"/>
          <w:szCs w:val="28"/>
          <w:rPrChange w:id="102" w:author="Nahla Hatem" w:date="2020-12-17T03:28:00Z">
            <w:rPr>
              <w:ins w:id="103" w:author="Nahla Hatem" w:date="2020-12-17T03:10:00Z"/>
              <w:rFonts w:ascii="Helvetica" w:eastAsia="Times New Roman" w:hAnsi="Helvetica" w:cs="Helvetica"/>
              <w:color w:val="000000"/>
              <w:sz w:val="21"/>
              <w:szCs w:val="21"/>
            </w:rPr>
          </w:rPrChange>
        </w:rPr>
      </w:pPr>
      <w:ins w:id="104" w:author="Nahla Hatem" w:date="2020-12-17T03:42:00Z">
        <w:r>
          <w:rPr>
            <w:rFonts w:eastAsia="Times New Roman" w:cstheme="minorHAnsi"/>
            <w:b/>
            <w:bCs/>
            <w:color w:val="000000"/>
            <w:szCs w:val="28"/>
          </w:rPr>
          <w:t xml:space="preserve"> </w:t>
        </w:r>
      </w:ins>
      <w:ins w:id="105" w:author="Nahla Hatem" w:date="2020-12-17T03:10:00Z">
        <w:r w:rsidR="00100B55" w:rsidRPr="00D420A3">
          <w:rPr>
            <w:rFonts w:eastAsia="Times New Roman" w:cstheme="minorHAnsi"/>
            <w:b/>
            <w:bCs/>
            <w:color w:val="000000"/>
            <w:szCs w:val="28"/>
            <w:rPrChange w:id="106" w:author="Nahla Hatem" w:date="2020-12-17T03:28:00Z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rPrChange>
          </w:rPr>
          <w:t>Quality</w:t>
        </w:r>
        <w:r w:rsidR="00100B55" w:rsidRPr="00D420A3">
          <w:rPr>
            <w:rFonts w:eastAsia="Times New Roman" w:cstheme="minorHAnsi"/>
            <w:color w:val="000000"/>
            <w:szCs w:val="28"/>
            <w:rPrChange w:id="107" w:author="Nahla Hatem" w:date="2020-12-17T03:28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>: issues with content. Low quality data is also known as dirty data.</w:t>
        </w:r>
      </w:ins>
    </w:p>
    <w:p w14:paraId="23C68C8D" w14:textId="1E400EEB" w:rsidR="00100B55" w:rsidRPr="00D420A3" w:rsidRDefault="00564E59" w:rsidP="00100B55">
      <w:pPr>
        <w:shd w:val="clear" w:color="auto" w:fill="FFFFFF"/>
        <w:spacing w:before="240" w:after="0" w:line="240" w:lineRule="auto"/>
        <w:rPr>
          <w:ins w:id="108" w:author="Nahla Hatem" w:date="2020-12-17T03:10:00Z"/>
          <w:rFonts w:eastAsia="Times New Roman" w:cstheme="minorHAnsi"/>
          <w:color w:val="000000"/>
          <w:szCs w:val="28"/>
          <w:rPrChange w:id="109" w:author="Nahla Hatem" w:date="2020-12-17T03:28:00Z">
            <w:rPr>
              <w:ins w:id="110" w:author="Nahla Hatem" w:date="2020-12-17T03:10:00Z"/>
              <w:rFonts w:ascii="Helvetica" w:eastAsia="Times New Roman" w:hAnsi="Helvetica" w:cs="Helvetica"/>
              <w:color w:val="000000"/>
              <w:sz w:val="21"/>
              <w:szCs w:val="21"/>
            </w:rPr>
          </w:rPrChange>
        </w:rPr>
      </w:pPr>
      <w:ins w:id="111" w:author="Nahla Hatem" w:date="2020-12-17T03:42:00Z">
        <w:r>
          <w:rPr>
            <w:rFonts w:eastAsia="Times New Roman" w:cstheme="minorHAnsi"/>
            <w:b/>
            <w:bCs/>
            <w:color w:val="000000"/>
            <w:szCs w:val="28"/>
          </w:rPr>
          <w:t xml:space="preserve">  </w:t>
        </w:r>
      </w:ins>
      <w:ins w:id="112" w:author="Nahla Hatem" w:date="2020-12-17T03:10:00Z">
        <w:r w:rsidR="00100B55" w:rsidRPr="00D420A3">
          <w:rPr>
            <w:rFonts w:eastAsia="Times New Roman" w:cstheme="minorHAnsi"/>
            <w:b/>
            <w:bCs/>
            <w:color w:val="000000"/>
            <w:szCs w:val="28"/>
            <w:rPrChange w:id="113" w:author="Nahla Hatem" w:date="2020-12-17T03:28:00Z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rPrChange>
          </w:rPr>
          <w:t>Tidiness</w:t>
        </w:r>
        <w:r w:rsidR="00100B55" w:rsidRPr="00D420A3">
          <w:rPr>
            <w:rFonts w:eastAsia="Times New Roman" w:cstheme="minorHAnsi"/>
            <w:color w:val="000000"/>
            <w:szCs w:val="28"/>
            <w:rPrChange w:id="114" w:author="Nahla Hatem" w:date="2020-12-17T03:28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 xml:space="preserve">: issues with structure that prevent easy analysis. Untidy data is also known as </w:t>
        </w:r>
      </w:ins>
      <w:ins w:id="115" w:author="Nahla Hatem" w:date="2020-12-17T03:42:00Z">
        <w:r>
          <w:rPr>
            <w:rFonts w:eastAsia="Times New Roman" w:cstheme="minorHAnsi"/>
            <w:color w:val="000000"/>
            <w:szCs w:val="28"/>
          </w:rPr>
          <w:t xml:space="preserve">  </w:t>
        </w:r>
      </w:ins>
      <w:ins w:id="116" w:author="Nahla Hatem" w:date="2020-12-17T03:43:00Z">
        <w:r>
          <w:rPr>
            <w:rFonts w:eastAsia="Times New Roman" w:cstheme="minorHAnsi"/>
            <w:color w:val="000000"/>
            <w:szCs w:val="28"/>
          </w:rPr>
          <w:t xml:space="preserve"> </w:t>
        </w:r>
      </w:ins>
      <w:ins w:id="117" w:author="Nahla Hatem" w:date="2020-12-17T03:48:00Z">
        <w:r w:rsidR="00712FAF">
          <w:rPr>
            <w:rFonts w:eastAsia="Times New Roman" w:cstheme="minorHAnsi"/>
            <w:color w:val="000000"/>
            <w:szCs w:val="28"/>
          </w:rPr>
          <w:t xml:space="preserve">      </w:t>
        </w:r>
      </w:ins>
      <w:ins w:id="118" w:author="Nahla Hatem" w:date="2020-12-17T03:10:00Z">
        <w:r w:rsidR="00100B55" w:rsidRPr="00D420A3">
          <w:rPr>
            <w:rFonts w:eastAsia="Times New Roman" w:cstheme="minorHAnsi"/>
            <w:color w:val="000000"/>
            <w:szCs w:val="28"/>
            <w:rPrChange w:id="119" w:author="Nahla Hatem" w:date="2020-12-17T03:28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>messy data. Tidy data requirements:</w:t>
        </w:r>
      </w:ins>
    </w:p>
    <w:p w14:paraId="20F7DD5A" w14:textId="046BD884" w:rsidR="00100B55" w:rsidRPr="00D420A3" w:rsidRDefault="00100B55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95" w:right="475"/>
        <w:rPr>
          <w:ins w:id="120" w:author="Nahla Hatem" w:date="2020-12-17T03:10:00Z"/>
          <w:rFonts w:eastAsia="Times New Roman" w:cstheme="minorHAnsi"/>
          <w:color w:val="000000"/>
          <w:szCs w:val="28"/>
          <w:bdr w:val="none" w:sz="0" w:space="0" w:color="auto" w:frame="1"/>
          <w:shd w:val="clear" w:color="auto" w:fill="FFFFFF"/>
          <w:rPrChange w:id="121" w:author="Nahla Hatem" w:date="2020-12-17T03:28:00Z">
            <w:rPr>
              <w:ins w:id="122" w:author="Nahla Hatem" w:date="2020-12-17T03:10:00Z"/>
              <w:rFonts w:ascii="Courier New" w:eastAsia="Times New Roman" w:hAnsi="Courier New" w:cs="Courier New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</w:rPrChange>
        </w:rPr>
        <w:pPrChange w:id="123" w:author="Nahla Hatem" w:date="2020-12-17T03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before="240" w:after="240" w:line="240" w:lineRule="auto"/>
            <w:ind w:left="480" w:right="480"/>
          </w:pPr>
        </w:pPrChange>
      </w:pPr>
      <w:ins w:id="124" w:author="Nahla Hatem" w:date="2020-12-17T03:10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125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Each variable forms a column.</w:t>
        </w:r>
      </w:ins>
    </w:p>
    <w:p w14:paraId="1A8D9DE2" w14:textId="17B5505C" w:rsidR="00100B55" w:rsidRPr="00D420A3" w:rsidRDefault="00100B55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95" w:right="475"/>
        <w:rPr>
          <w:ins w:id="126" w:author="Nahla Hatem" w:date="2020-12-17T03:10:00Z"/>
          <w:rFonts w:eastAsia="Times New Roman" w:cstheme="minorHAnsi"/>
          <w:color w:val="000000"/>
          <w:szCs w:val="28"/>
          <w:bdr w:val="none" w:sz="0" w:space="0" w:color="auto" w:frame="1"/>
          <w:shd w:val="clear" w:color="auto" w:fill="FFFFFF"/>
          <w:rPrChange w:id="127" w:author="Nahla Hatem" w:date="2020-12-17T03:28:00Z">
            <w:rPr>
              <w:ins w:id="128" w:author="Nahla Hatem" w:date="2020-12-17T03:10:00Z"/>
              <w:rFonts w:ascii="Courier New" w:eastAsia="Times New Roman" w:hAnsi="Courier New" w:cs="Courier New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</w:rPrChange>
        </w:rPr>
        <w:pPrChange w:id="129" w:author="Nahla Hatem" w:date="2020-12-17T03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before="240" w:after="240" w:line="240" w:lineRule="auto"/>
            <w:ind w:left="480" w:right="480"/>
          </w:pPr>
        </w:pPrChange>
      </w:pPr>
      <w:ins w:id="130" w:author="Nahla Hatem" w:date="2020-12-17T03:10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131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Each observation forms a row.</w:t>
        </w:r>
      </w:ins>
    </w:p>
    <w:p w14:paraId="2071E1DE" w14:textId="2F830FB7" w:rsidR="00100B55" w:rsidRPr="00564E59" w:rsidRDefault="00100B55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95" w:right="475"/>
        <w:rPr>
          <w:ins w:id="132" w:author="Nahla Hatem" w:date="2020-12-17T03:10:00Z"/>
          <w:rFonts w:eastAsia="Times New Roman" w:cstheme="minorHAnsi"/>
          <w:color w:val="000000"/>
          <w:sz w:val="21"/>
          <w:szCs w:val="21"/>
          <w:rPrChange w:id="133" w:author="Nahla Hatem" w:date="2020-12-17T03:41:00Z">
            <w:rPr>
              <w:ins w:id="134" w:author="Nahla Hatem" w:date="2020-12-17T03:10:00Z"/>
            </w:rPr>
          </w:rPrChange>
        </w:rPr>
        <w:pPrChange w:id="135" w:author="Nahla Hatem" w:date="2020-12-17T03:45:00Z">
          <w:pPr/>
        </w:pPrChange>
      </w:pPr>
      <w:ins w:id="136" w:author="Nahla Hatem" w:date="2020-12-17T03:10:00Z">
        <w:r w:rsidRPr="00D420A3">
          <w:rPr>
            <w:rFonts w:eastAsia="Times New Roman" w:cstheme="minorHAnsi"/>
            <w:color w:val="000000"/>
            <w:szCs w:val="28"/>
            <w:bdr w:val="none" w:sz="0" w:space="0" w:color="auto" w:frame="1"/>
            <w:shd w:val="clear" w:color="auto" w:fill="FFFFFF"/>
            <w:rPrChange w:id="137" w:author="Nahla Hatem" w:date="2020-12-17T03:28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Each type of observational unit forms a table</w:t>
        </w:r>
        <w:r w:rsidRPr="00D420A3">
          <w:rPr>
            <w:rFonts w:eastAsia="Times New Roman" w:cstheme="minorHAnsi"/>
            <w:color w:val="000000"/>
            <w:sz w:val="21"/>
            <w:szCs w:val="21"/>
            <w:bdr w:val="none" w:sz="0" w:space="0" w:color="auto" w:frame="1"/>
            <w:shd w:val="clear" w:color="auto" w:fill="FFFFFF"/>
            <w:rPrChange w:id="138" w:author="Nahla Hatem" w:date="2020-12-17T03:27:00Z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.</w:t>
        </w:r>
      </w:ins>
    </w:p>
    <w:p w14:paraId="6CF7876C" w14:textId="77777777" w:rsidR="00100B55" w:rsidRPr="00D420A3" w:rsidRDefault="00100B55">
      <w:pPr>
        <w:pStyle w:val="Heading2"/>
        <w:rPr>
          <w:ins w:id="139" w:author="Nahla Hatem" w:date="2020-12-17T03:11:00Z"/>
          <w:rFonts w:asciiTheme="minorHAnsi" w:hAnsiTheme="minorHAnsi" w:cstheme="minorHAnsi"/>
          <w:rPrChange w:id="140" w:author="Nahla Hatem" w:date="2020-12-17T03:27:00Z">
            <w:rPr>
              <w:ins w:id="141" w:author="Nahla Hatem" w:date="2020-12-17T03:11:00Z"/>
            </w:rPr>
          </w:rPrChange>
        </w:rPr>
        <w:pPrChange w:id="142" w:author="Nahla Hatem" w:date="2020-12-17T03:25:00Z">
          <w:pPr>
            <w:pStyle w:val="Heading1"/>
            <w:shd w:val="clear" w:color="auto" w:fill="FFFFFF"/>
            <w:spacing w:before="129"/>
          </w:pPr>
        </w:pPrChange>
      </w:pPr>
      <w:ins w:id="143" w:author="Nahla Hatem" w:date="2020-12-17T03:11:00Z">
        <w:r w:rsidRPr="00D420A3">
          <w:rPr>
            <w:rFonts w:asciiTheme="minorHAnsi" w:hAnsiTheme="minorHAnsi" w:cstheme="minorHAnsi"/>
            <w:rPrChange w:id="144" w:author="Nahla Hatem" w:date="2020-12-17T03:27:00Z">
              <w:rPr>
                <w:b/>
                <w:bCs/>
              </w:rPr>
            </w:rPrChange>
          </w:rPr>
          <w:t>Quality</w:t>
        </w:r>
      </w:ins>
    </w:p>
    <w:p w14:paraId="6F133B7C" w14:textId="00E785C9" w:rsidR="00100B55" w:rsidRPr="00D420A3" w:rsidRDefault="0045012B">
      <w:pPr>
        <w:numPr>
          <w:ilvl w:val="0"/>
          <w:numId w:val="15"/>
        </w:numPr>
        <w:spacing w:after="0"/>
        <w:rPr>
          <w:ins w:id="145" w:author="Nahla Hatem" w:date="2020-12-17T03:11:00Z"/>
          <w:b/>
          <w:rPrChange w:id="146" w:author="Nahla Hatem" w:date="2020-12-17T03:29:00Z">
            <w:rPr>
              <w:ins w:id="147" w:author="Nahla Hatem" w:date="2020-12-17T03:11:00Z"/>
              <w:rFonts w:ascii="Helvetica" w:hAnsi="Helvetica" w:cs="Helvetica"/>
              <w:color w:val="000000"/>
              <w:sz w:val="21"/>
              <w:szCs w:val="21"/>
            </w:rPr>
          </w:rPrChange>
        </w:rPr>
        <w:pPrChange w:id="148" w:author="Nahla Hatem" w:date="2020-12-17T03:44:00Z">
          <w:pPr>
            <w:pStyle w:val="NormalWeb"/>
            <w:shd w:val="clear" w:color="auto" w:fill="FFFFFF"/>
            <w:spacing w:before="240" w:beforeAutospacing="0" w:after="0" w:afterAutospacing="0"/>
          </w:pPr>
        </w:pPrChange>
      </w:pPr>
      <w:ins w:id="149" w:author="Nahla Hatem" w:date="2020-12-17T03:22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rPrChange w:id="15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T</w:t>
        </w:r>
      </w:ins>
      <w:ins w:id="151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rPrChange w:id="152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here are some records in archive_df which are retweets</w:t>
        </w:r>
      </w:ins>
    </w:p>
    <w:p w14:paraId="2DF50951" w14:textId="11481C24" w:rsidR="00100B55" w:rsidRPr="00D420A3" w:rsidRDefault="0045012B">
      <w:pPr>
        <w:numPr>
          <w:ilvl w:val="0"/>
          <w:numId w:val="15"/>
        </w:numPr>
        <w:spacing w:after="0"/>
        <w:rPr>
          <w:ins w:id="153" w:author="Nahla Hatem" w:date="2020-12-17T03:11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154" w:author="Nahla Hatem" w:date="2020-12-17T03:29:00Z">
            <w:rPr>
              <w:ins w:id="155" w:author="Nahla Hatem" w:date="2020-12-17T03:11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156" w:author="Nahla Hatem" w:date="2020-12-17T03:44:00Z">
          <w:pPr/>
        </w:pPrChange>
      </w:pPr>
      <w:ins w:id="157" w:author="Nahla Hatem" w:date="2020-12-17T03:22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5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T</w:t>
        </w:r>
      </w:ins>
      <w:ins w:id="159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6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weet_id * there is some tweet_id data in arrchive_df not exist in image_df</w:t>
        </w:r>
      </w:ins>
    </w:p>
    <w:p w14:paraId="66FE13E5" w14:textId="53580434" w:rsidR="00100B55" w:rsidRPr="00D420A3" w:rsidRDefault="0045012B">
      <w:pPr>
        <w:numPr>
          <w:ilvl w:val="0"/>
          <w:numId w:val="15"/>
        </w:numPr>
        <w:spacing w:after="0"/>
        <w:rPr>
          <w:ins w:id="161" w:author="Nahla Hatem" w:date="2020-12-17T03:11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162" w:author="Nahla Hatem" w:date="2020-12-17T03:29:00Z">
            <w:rPr>
              <w:ins w:id="163" w:author="Nahla Hatem" w:date="2020-12-17T03:11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164" w:author="Nahla Hatem" w:date="2020-12-17T03:44:00Z">
          <w:pPr/>
        </w:pPrChange>
      </w:pPr>
      <w:ins w:id="165" w:author="Nahla Hatem" w:date="2020-12-17T03:22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66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T</w:t>
        </w:r>
      </w:ins>
      <w:ins w:id="167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6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ext column * contains untruncated text instead of displayable text</w:t>
        </w:r>
      </w:ins>
    </w:p>
    <w:p w14:paraId="35991508" w14:textId="26BECF91" w:rsidR="00100B55" w:rsidRPr="00D420A3" w:rsidRDefault="0045012B">
      <w:pPr>
        <w:numPr>
          <w:ilvl w:val="0"/>
          <w:numId w:val="15"/>
        </w:numPr>
        <w:spacing w:after="0"/>
        <w:rPr>
          <w:ins w:id="169" w:author="Nahla Hatem" w:date="2020-12-17T03:11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170" w:author="Nahla Hatem" w:date="2020-12-17T03:29:00Z">
            <w:rPr>
              <w:ins w:id="171" w:author="Nahla Hatem" w:date="2020-12-17T03:11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172" w:author="Nahla Hatem" w:date="2020-12-17T03:44:00Z">
          <w:pPr/>
        </w:pPrChange>
      </w:pPr>
      <w:ins w:id="173" w:author="Nahla Hatem" w:date="2020-12-17T03:22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74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I</w:t>
        </w:r>
      </w:ins>
      <w:ins w:id="175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76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n_reply_to_status_</w:t>
        </w:r>
      </w:ins>
      <w:ins w:id="177" w:author="Nahla Hatem" w:date="2020-12-17T03:32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id, in</w:t>
        </w:r>
      </w:ins>
      <w:ins w:id="178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7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_reply_to_user_id columns and </w:t>
        </w:r>
      </w:ins>
      <w:ins w:id="180" w:author="Nahla Hatem" w:date="2020-12-17T20:40:00Z">
        <w:r w:rsidR="008D669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timestamp</w:t>
        </w:r>
      </w:ins>
      <w:ins w:id="181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82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has wrong datatype</w:t>
        </w:r>
      </w:ins>
    </w:p>
    <w:p w14:paraId="00997984" w14:textId="77084C9B" w:rsidR="00100B55" w:rsidRPr="00D420A3" w:rsidRDefault="0045012B">
      <w:pPr>
        <w:numPr>
          <w:ilvl w:val="0"/>
          <w:numId w:val="15"/>
        </w:numPr>
        <w:spacing w:after="0"/>
        <w:rPr>
          <w:ins w:id="183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184" w:author="Nahla Hatem" w:date="2020-12-17T03:29:00Z">
            <w:rPr>
              <w:ins w:id="185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186" w:author="Nahla Hatem" w:date="2020-12-17T03:44:00Z">
          <w:pPr/>
        </w:pPrChange>
      </w:pPr>
      <w:ins w:id="187" w:author="Nahla Hatem" w:date="2020-12-17T03:22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8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S</w:t>
        </w:r>
      </w:ins>
      <w:ins w:id="189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ource unnecessary html tags in source column in place of utility name </w:t>
        </w:r>
      </w:ins>
      <w:ins w:id="191" w:author="Nahla Hatem" w:date="2020-12-17T03:37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e.g.,</w:t>
        </w:r>
      </w:ins>
      <w:ins w:id="192" w:author="Nahla Hatem" w:date="2020-12-17T03:11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3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&lt;ahref=""</w:t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4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fldChar w:fldCharType="begin"/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5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instrText xml:space="preserve"> HYPERLINK "http://twitter.com/download/iphone%22%22" \t "_blank" </w:instrText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6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fldChar w:fldCharType="separate"/>
        </w:r>
        <w:r w:rsidR="00100B55" w:rsidRPr="00D420A3">
          <w:rPr>
            <w:rStyle w:val="Hyperlink"/>
            <w:rFonts w:cstheme="minorHAnsi"/>
            <w:b/>
            <w:color w:val="296EAA"/>
            <w:szCs w:val="28"/>
            <w:rPrChange w:id="197" w:author="Nahla Hatem" w:date="2020-12-17T03:29:00Z">
              <w:rPr>
                <w:rStyle w:val="Hyperlink"/>
                <w:rFonts w:ascii="Helvetica" w:hAnsi="Helvetica" w:cs="Helvetica"/>
                <w:b/>
                <w:bCs/>
                <w:color w:val="296EAA"/>
                <w:sz w:val="21"/>
                <w:szCs w:val="21"/>
              </w:rPr>
            </w:rPrChange>
          </w:rPr>
          <w:t>http://twitter.com/download/iphone""</w:t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fldChar w:fldCharType="end"/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19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 rel=""nofollow""&gt;Twitter for iPhone</w:t>
        </w:r>
      </w:ins>
    </w:p>
    <w:p w14:paraId="1CE522AE" w14:textId="1E1B58A7" w:rsidR="00100B55" w:rsidRPr="00D420A3" w:rsidRDefault="0045012B">
      <w:pPr>
        <w:numPr>
          <w:ilvl w:val="0"/>
          <w:numId w:val="15"/>
        </w:numPr>
        <w:spacing w:after="0"/>
        <w:rPr>
          <w:ins w:id="200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01" w:author="Nahla Hatem" w:date="2020-12-17T03:29:00Z">
            <w:rPr>
              <w:ins w:id="202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03" w:author="Nahla Hatem" w:date="2020-12-17T03:44:00Z">
          <w:pPr/>
        </w:pPrChange>
      </w:pPr>
      <w:ins w:id="204" w:author="Nahla Hatem" w:date="2020-12-17T03:23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05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N</w:t>
        </w:r>
      </w:ins>
      <w:ins w:id="206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07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ames * dog names starting with lowercase characters</w:t>
        </w:r>
        <w:r w:rsidR="00100B55" w:rsidRPr="00D420A3">
          <w:rPr>
            <w:b/>
            <w:shd w:val="clear" w:color="auto" w:fill="FFFFFF"/>
            <w:rPrChange w:id="208" w:author="Nahla Hatem" w:date="2020-12-17T03:29:00Z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 </w:t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0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Define</w:t>
        </w:r>
      </w:ins>
    </w:p>
    <w:p w14:paraId="33BB3BE3" w14:textId="1192F069" w:rsidR="00100B55" w:rsidRPr="00D420A3" w:rsidRDefault="0045012B">
      <w:pPr>
        <w:numPr>
          <w:ilvl w:val="0"/>
          <w:numId w:val="15"/>
        </w:numPr>
        <w:spacing w:after="0"/>
        <w:rPr>
          <w:ins w:id="210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11" w:author="Nahla Hatem" w:date="2020-12-17T03:29:00Z">
            <w:rPr>
              <w:ins w:id="212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13" w:author="Nahla Hatem" w:date="2020-12-17T03:44:00Z">
          <w:pPr/>
        </w:pPrChange>
      </w:pPr>
      <w:ins w:id="214" w:author="Nahla Hatem" w:date="2020-12-17T03:23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15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E</w:t>
        </w:r>
      </w:ins>
      <w:ins w:id="216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17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xpanded_urls </w:t>
        </w:r>
      </w:ins>
      <w:ins w:id="218" w:author="Nahla Hatem" w:date="2020-12-17T03:32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missing</w:t>
        </w:r>
      </w:ins>
      <w:ins w:id="219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2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data in the </w:t>
        </w:r>
      </w:ins>
      <w:ins w:id="221" w:author="Nahla Hatem" w:date="2020-12-17T03:32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column</w:t>
        </w:r>
      </w:ins>
    </w:p>
    <w:p w14:paraId="739BFC4C" w14:textId="07A92419" w:rsidR="00100B55" w:rsidRPr="00D420A3" w:rsidRDefault="0045012B">
      <w:pPr>
        <w:numPr>
          <w:ilvl w:val="0"/>
          <w:numId w:val="15"/>
        </w:numPr>
        <w:spacing w:after="0"/>
        <w:rPr>
          <w:ins w:id="222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23" w:author="Nahla Hatem" w:date="2020-12-17T03:29:00Z">
            <w:rPr>
              <w:ins w:id="224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25" w:author="Nahla Hatem" w:date="2020-12-17T03:44:00Z">
          <w:pPr/>
        </w:pPrChange>
      </w:pPr>
      <w:ins w:id="226" w:author="Nahla Hatem" w:date="2020-12-17T03:23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27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R</w:t>
        </w:r>
      </w:ins>
      <w:ins w:id="228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2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ating_denominator: some data is not </w:t>
        </w:r>
      </w:ins>
      <w:ins w:id="230" w:author="Nahla Hatem" w:date="2020-12-17T03:32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equal</w:t>
        </w:r>
      </w:ins>
      <w:ins w:id="231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32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10</w:t>
        </w:r>
      </w:ins>
    </w:p>
    <w:p w14:paraId="4CB7DB42" w14:textId="1F469AAF" w:rsidR="00100B55" w:rsidRPr="00D420A3" w:rsidRDefault="0045012B">
      <w:pPr>
        <w:numPr>
          <w:ilvl w:val="0"/>
          <w:numId w:val="15"/>
        </w:numPr>
        <w:spacing w:after="0"/>
        <w:rPr>
          <w:ins w:id="233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34" w:author="Nahla Hatem" w:date="2020-12-17T03:29:00Z">
            <w:rPr>
              <w:ins w:id="235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36" w:author="Nahla Hatem" w:date="2020-12-17T03:44:00Z">
          <w:pPr/>
        </w:pPrChange>
      </w:pPr>
      <w:ins w:id="237" w:author="Nahla Hatem" w:date="2020-12-17T03:23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3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R</w:t>
        </w:r>
      </w:ins>
      <w:ins w:id="239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4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ating_numerator: some data is less than 10</w:t>
        </w:r>
      </w:ins>
    </w:p>
    <w:p w14:paraId="5186FB0B" w14:textId="72A8FF44" w:rsidR="00100B55" w:rsidRPr="00D420A3" w:rsidRDefault="00D420A3">
      <w:pPr>
        <w:numPr>
          <w:ilvl w:val="0"/>
          <w:numId w:val="15"/>
        </w:numPr>
        <w:spacing w:after="0"/>
        <w:rPr>
          <w:ins w:id="241" w:author="Nahla Hatem" w:date="2020-12-17T03:12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42" w:author="Nahla Hatem" w:date="2020-12-17T03:29:00Z">
            <w:rPr>
              <w:ins w:id="243" w:author="Nahla Hatem" w:date="2020-12-17T03:12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44" w:author="Nahla Hatem" w:date="2020-12-17T03:44:00Z">
          <w:pPr/>
        </w:pPrChange>
      </w:pPr>
      <w:ins w:id="245" w:author="Nahla Hatem" w:date="2020-12-17T03:33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Missing</w:t>
        </w:r>
      </w:ins>
      <w:ins w:id="246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47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data from </w:t>
        </w:r>
      </w:ins>
      <w:ins w:id="248" w:author="Nahla Hatem" w:date="2020-12-17T03:37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doggo, floofer, pupper</w:t>
        </w:r>
      </w:ins>
      <w:ins w:id="249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5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and puppo </w:t>
        </w:r>
      </w:ins>
      <w:ins w:id="251" w:author="Nahla Hatem" w:date="2020-12-17T03:3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columns</w:t>
        </w:r>
      </w:ins>
    </w:p>
    <w:p w14:paraId="3FBF2404" w14:textId="5855CFC9" w:rsidR="00100B55" w:rsidRPr="00D420A3" w:rsidRDefault="00D420A3">
      <w:pPr>
        <w:numPr>
          <w:ilvl w:val="0"/>
          <w:numId w:val="15"/>
        </w:numPr>
        <w:spacing w:after="0"/>
        <w:rPr>
          <w:ins w:id="252" w:author="Nahla Hatem" w:date="2020-12-17T03:13:00Z"/>
          <w:rStyle w:val="Strong"/>
          <w:rFonts w:cstheme="minorHAnsi"/>
          <w:b w:val="0"/>
          <w:bCs w:val="0"/>
          <w:color w:val="000000"/>
          <w:sz w:val="21"/>
          <w:szCs w:val="21"/>
          <w:shd w:val="clear" w:color="auto" w:fill="FFFFFF"/>
          <w:rPrChange w:id="253" w:author="Nahla Hatem" w:date="2020-12-17T03:27:00Z">
            <w:rPr>
              <w:ins w:id="254" w:author="Nahla Hatem" w:date="2020-12-17T03:13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55" w:author="Nahla Hatem" w:date="2020-12-17T03:44:00Z">
          <w:pPr/>
        </w:pPrChange>
      </w:pPr>
      <w:ins w:id="256" w:author="Nahla Hatem" w:date="2020-12-17T03:37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Text: Contain</w:t>
        </w:r>
      </w:ins>
      <w:ins w:id="257" w:author="Nahla Hatem" w:date="2020-12-17T03:12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5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link of tweet which also in expanded_urls column</w:t>
        </w:r>
        <w:r w:rsidR="00100B55" w:rsidRPr="00D420A3">
          <w:rPr>
            <w:b/>
            <w:szCs w:val="28"/>
            <w:shd w:val="clear" w:color="auto" w:fill="FFFFFF"/>
            <w:rPrChange w:id="259" w:author="Nahla Hatem" w:date="2020-12-17T03:29:00Z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 </w:t>
        </w:r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6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Define</w:t>
        </w:r>
      </w:ins>
    </w:p>
    <w:p w14:paraId="600A30D3" w14:textId="01FFEE0A" w:rsidR="00100B55" w:rsidRPr="00D420A3" w:rsidRDefault="00100B55" w:rsidP="00146E12">
      <w:pPr>
        <w:rPr>
          <w:ins w:id="261" w:author="Nahla Hatem" w:date="2020-12-17T03:13:00Z"/>
          <w:rStyle w:val="Strong"/>
          <w:rFonts w:cstheme="minorHAnsi"/>
          <w:color w:val="000000"/>
          <w:sz w:val="21"/>
          <w:szCs w:val="21"/>
          <w:shd w:val="clear" w:color="auto" w:fill="FFFFFF"/>
          <w:rPrChange w:id="262" w:author="Nahla Hatem" w:date="2020-12-17T03:27:00Z">
            <w:rPr>
              <w:ins w:id="263" w:author="Nahla Hatem" w:date="2020-12-17T03:13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</w:pPr>
    </w:p>
    <w:p w14:paraId="7B7334CB" w14:textId="7D1E02DF" w:rsidR="00100B55" w:rsidRPr="00D420A3" w:rsidRDefault="00D420A3">
      <w:pPr>
        <w:pStyle w:val="Heading2"/>
        <w:rPr>
          <w:ins w:id="264" w:author="Nahla Hatem" w:date="2020-12-17T03:13:00Z"/>
          <w:rFonts w:cstheme="minorHAnsi"/>
          <w:rPrChange w:id="265" w:author="Nahla Hatem" w:date="2020-12-17T03:27:00Z">
            <w:rPr>
              <w:ins w:id="266" w:author="Nahla Hatem" w:date="2020-12-17T03:13:00Z"/>
            </w:rPr>
          </w:rPrChange>
        </w:rPr>
        <w:pPrChange w:id="267" w:author="Nahla Hatem" w:date="2020-12-17T03:25:00Z">
          <w:pPr>
            <w:pStyle w:val="NormalWeb"/>
            <w:shd w:val="clear" w:color="auto" w:fill="FFFFFF"/>
            <w:spacing w:before="0" w:beforeAutospacing="0" w:after="0" w:afterAutospacing="0"/>
          </w:pPr>
        </w:pPrChange>
      </w:pPr>
      <w:ins w:id="268" w:author="Nahla Hatem" w:date="2020-12-17T03:34:00Z">
        <w:r w:rsidRPr="00D420A3">
          <w:rPr>
            <w:rStyle w:val="Strong"/>
            <w:rFonts w:asciiTheme="minorHAnsi" w:hAnsiTheme="minorHAnsi" w:cstheme="minorHAnsi"/>
            <w:b/>
            <w:bCs/>
            <w:rPrChange w:id="269" w:author="Nahla Hatem" w:date="2020-12-17T03:27:00Z">
              <w:rPr>
                <w:rStyle w:val="Strong"/>
                <w:rFonts w:cstheme="minorHAnsi"/>
              </w:rPr>
            </w:rPrChange>
          </w:rPr>
          <w:t>Tidiness</w:t>
        </w:r>
      </w:ins>
      <w:ins w:id="270" w:author="Nahla Hatem" w:date="2020-12-17T03:13:00Z">
        <w:r w:rsidR="00100B55" w:rsidRPr="00D420A3">
          <w:rPr>
            <w:rStyle w:val="Strong"/>
            <w:rFonts w:asciiTheme="minorHAnsi" w:hAnsiTheme="minorHAnsi" w:cstheme="minorHAnsi"/>
            <w:b/>
            <w:bCs/>
            <w:rPrChange w:id="271" w:author="Nahla Hatem" w:date="2020-12-17T03:27:00Z"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rPrChange>
          </w:rPr>
          <w:t>:</w:t>
        </w:r>
      </w:ins>
    </w:p>
    <w:p w14:paraId="525BB1E0" w14:textId="263D9C1F" w:rsidR="00100B55" w:rsidRPr="00D420A3" w:rsidRDefault="0045012B">
      <w:pPr>
        <w:numPr>
          <w:ilvl w:val="0"/>
          <w:numId w:val="14"/>
        </w:numPr>
        <w:spacing w:after="0"/>
        <w:rPr>
          <w:ins w:id="272" w:author="Nahla Hatem" w:date="2020-12-17T03:13:00Z"/>
          <w:szCs w:val="28"/>
          <w:rPrChange w:id="273" w:author="Nahla Hatem" w:date="2020-12-17T03:29:00Z">
            <w:rPr>
              <w:ins w:id="274" w:author="Nahla Hatem" w:date="2020-12-17T03:13:00Z"/>
            </w:rPr>
          </w:rPrChange>
        </w:rPr>
        <w:pPrChange w:id="275" w:author="Nahla Hatem" w:date="2020-12-17T03:44:00Z">
          <w:pPr/>
        </w:pPrChange>
      </w:pPr>
      <w:ins w:id="276" w:author="Nahla Hatem" w:date="2020-12-17T03:25:00Z">
        <w:r w:rsidRPr="00D420A3">
          <w:rPr>
            <w:rStyle w:val="Strong"/>
            <w:rFonts w:eastAsiaTheme="majorEastAsia" w:cstheme="minorHAnsi"/>
            <w:b w:val="0"/>
            <w:bCs w:val="0"/>
            <w:color w:val="000000"/>
            <w:szCs w:val="28"/>
            <w:rPrChange w:id="277" w:author="Nahla Hatem" w:date="2020-12-17T03:29:00Z">
              <w:rPr>
                <w:rStyle w:val="Strong"/>
                <w:rFonts w:ascii="Helvetica" w:eastAsiaTheme="majorEastAsia" w:hAnsi="Helvetica" w:cs="Helvetica"/>
                <w:b w:val="0"/>
                <w:bCs w:val="0"/>
                <w:color w:val="000000"/>
                <w:sz w:val="21"/>
                <w:szCs w:val="21"/>
              </w:rPr>
            </w:rPrChange>
          </w:rPr>
          <w:t>A</w:t>
        </w:r>
      </w:ins>
      <w:ins w:id="278" w:author="Nahla Hatem" w:date="2020-12-17T03:13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rPrChange w:id="27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rchive_df table without any duplicates (</w:t>
        </w:r>
      </w:ins>
      <w:ins w:id="280" w:author="Nahla Hatem" w:date="2020-12-17T03:37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</w:rPr>
          <w:t>i.e.,</w:t>
        </w:r>
      </w:ins>
      <w:ins w:id="281" w:author="Nahla Hatem" w:date="2020-12-17T03:13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rPrChange w:id="282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 xml:space="preserve"> retweets) have empty retweeted_status_id, retweeted_status_user_id and retweeted_status_timestamp columns</w:t>
        </w:r>
      </w:ins>
    </w:p>
    <w:p w14:paraId="62DAE9C7" w14:textId="330503AC" w:rsidR="00100B55" w:rsidRPr="00D420A3" w:rsidRDefault="0045012B">
      <w:pPr>
        <w:numPr>
          <w:ilvl w:val="0"/>
          <w:numId w:val="14"/>
        </w:numPr>
        <w:spacing w:after="0"/>
        <w:rPr>
          <w:ins w:id="283" w:author="Nahla Hatem" w:date="2020-12-17T03:13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84" w:author="Nahla Hatem" w:date="2020-12-17T03:29:00Z">
            <w:rPr>
              <w:ins w:id="285" w:author="Nahla Hatem" w:date="2020-12-17T03:13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86" w:author="Nahla Hatem" w:date="2020-12-17T03:44:00Z">
          <w:pPr/>
        </w:pPrChange>
      </w:pPr>
      <w:ins w:id="287" w:author="Nahla Hatem" w:date="2020-12-17T03:26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88" w:author="Nahla Hatem" w:date="2020-12-17T03:29:00Z"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</w:rPrChange>
          </w:rPr>
          <w:t>D</w:t>
        </w:r>
      </w:ins>
      <w:ins w:id="289" w:author="Nahla Hatem" w:date="2020-12-17T03:13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9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oggo, floofer, pupper and puppo columns in archive_df table should be merged into one column named "stage"</w:t>
        </w:r>
      </w:ins>
    </w:p>
    <w:p w14:paraId="3B25BA05" w14:textId="256A96A8" w:rsidR="00100B55" w:rsidRPr="00D420A3" w:rsidRDefault="0045012B">
      <w:pPr>
        <w:numPr>
          <w:ilvl w:val="0"/>
          <w:numId w:val="14"/>
        </w:numPr>
        <w:spacing w:after="0"/>
        <w:rPr>
          <w:ins w:id="291" w:author="Nahla Hatem" w:date="2020-12-17T03:13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292" w:author="Nahla Hatem" w:date="2020-12-17T03:29:00Z">
            <w:rPr>
              <w:ins w:id="293" w:author="Nahla Hatem" w:date="2020-12-17T03:13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294" w:author="Nahla Hatem" w:date="2020-12-17T03:44:00Z">
          <w:pPr/>
        </w:pPrChange>
      </w:pPr>
      <w:ins w:id="295" w:author="Nahla Hatem" w:date="2020-12-17T03:26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96" w:author="Nahla Hatem" w:date="2020-12-17T03:29:00Z"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</w:rPrChange>
          </w:rPr>
          <w:t>T</w:t>
        </w:r>
      </w:ins>
      <w:ins w:id="297" w:author="Nahla Hatem" w:date="2020-12-17T03:13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29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imestamp columns have both time and date data</w:t>
        </w:r>
      </w:ins>
    </w:p>
    <w:p w14:paraId="4BE653DB" w14:textId="3360D8D1" w:rsidR="00100B55" w:rsidRPr="00D420A3" w:rsidRDefault="0045012B">
      <w:pPr>
        <w:numPr>
          <w:ilvl w:val="0"/>
          <w:numId w:val="14"/>
        </w:numPr>
        <w:spacing w:after="0"/>
        <w:rPr>
          <w:ins w:id="299" w:author="Nahla Hatem" w:date="2020-12-17T03:14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300" w:author="Nahla Hatem" w:date="2020-12-17T03:29:00Z">
            <w:rPr>
              <w:ins w:id="301" w:author="Nahla Hatem" w:date="2020-12-17T03:14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302" w:author="Nahla Hatem" w:date="2020-12-17T03:44:00Z">
          <w:pPr/>
        </w:pPrChange>
      </w:pPr>
      <w:ins w:id="303" w:author="Nahla Hatem" w:date="2020-12-17T03:26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04" w:author="Nahla Hatem" w:date="2020-12-17T03:29:00Z"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  <w:shd w:val="clear" w:color="auto" w:fill="FFFFFF"/>
              </w:rPr>
            </w:rPrChange>
          </w:rPr>
          <w:t>R</w:t>
        </w:r>
      </w:ins>
      <w:ins w:id="305" w:author="Nahla Hatem" w:date="2020-12-17T03:13:00Z">
        <w:r w:rsidR="00100B55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06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etweet_count and favorite_count columns from status_df (tweet status) table should be joined with archive_df table</w:t>
        </w:r>
      </w:ins>
    </w:p>
    <w:p w14:paraId="7660FEA2" w14:textId="62B8F43C" w:rsidR="00100B55" w:rsidRDefault="00100B55">
      <w:pPr>
        <w:numPr>
          <w:ilvl w:val="0"/>
          <w:numId w:val="14"/>
        </w:numPr>
        <w:spacing w:after="0"/>
        <w:rPr>
          <w:ins w:id="307" w:author="Nahla Hatem" w:date="2020-12-17T19:57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</w:rPr>
      </w:pPr>
      <w:ins w:id="308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09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lastRenderedPageBreak/>
          <w:t>The names of columns p</w:t>
        </w:r>
      </w:ins>
      <w:ins w:id="310" w:author="Nahla Hatem" w:date="2020-12-17T03:37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1, p2, p</w:t>
        </w:r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3, p</w:t>
        </w:r>
      </w:ins>
      <w:ins w:id="311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12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1_</w:t>
        </w:r>
      </w:ins>
      <w:ins w:id="313" w:author="Nahla Hatem" w:date="2020-12-17T03:37:00Z"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conf, p</w:t>
        </w:r>
      </w:ins>
      <w:ins w:id="314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15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2_</w:t>
        </w:r>
      </w:ins>
      <w:ins w:id="316" w:author="Nahla Hatem" w:date="2020-12-17T03:37:00Z"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conf, p</w:t>
        </w:r>
      </w:ins>
      <w:ins w:id="317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18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3_</w:t>
        </w:r>
      </w:ins>
      <w:ins w:id="319" w:author="Nahla Hatem" w:date="2020-12-17T03:38:00Z"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conf, p</w:t>
        </w:r>
      </w:ins>
      <w:ins w:id="320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21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1_</w:t>
        </w:r>
      </w:ins>
      <w:ins w:id="322" w:author="Nahla Hatem" w:date="2020-12-17T03:38:00Z"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dog, p</w:t>
        </w:r>
      </w:ins>
      <w:ins w:id="323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24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>2_</w:t>
        </w:r>
      </w:ins>
      <w:ins w:id="325" w:author="Nahla Hatem" w:date="2020-12-17T03:38:00Z">
        <w:r w:rsidR="00E87816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dog, p</w:t>
        </w:r>
      </w:ins>
      <w:ins w:id="326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27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3_dog </w:t>
        </w:r>
      </w:ins>
      <w:ins w:id="328" w:author="Nahla Hatem" w:date="2020-12-17T03:39:00Z">
        <w:r w:rsidR="00B52CFE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does not</w:t>
        </w:r>
      </w:ins>
      <w:ins w:id="329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30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</w:t>
        </w:r>
      </w:ins>
      <w:ins w:id="331" w:author="Nahla Hatem" w:date="2020-12-17T03:36:00Z">
        <w:r w:rsidR="00D420A3"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describe</w:t>
        </w:r>
      </w:ins>
      <w:ins w:id="332" w:author="Nahla Hatem" w:date="2020-12-17T03:14:00Z">
        <w:r w:rsidRPr="00D420A3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  <w:rPrChange w:id="333" w:author="Nahla Hatem" w:date="2020-12-17T03:29:00Z"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 it</w:t>
        </w:r>
      </w:ins>
    </w:p>
    <w:p w14:paraId="6C7E7EC8" w14:textId="0F0538CB" w:rsidR="003B2011" w:rsidRPr="00D420A3" w:rsidRDefault="003B2011">
      <w:pPr>
        <w:numPr>
          <w:ilvl w:val="0"/>
          <w:numId w:val="14"/>
        </w:numPr>
        <w:spacing w:after="0"/>
        <w:rPr>
          <w:ins w:id="334" w:author="Nahla Hatem" w:date="2020-12-17T03:14:00Z"/>
          <w:rStyle w:val="Strong"/>
          <w:rFonts w:cstheme="minorHAnsi"/>
          <w:b w:val="0"/>
          <w:bCs w:val="0"/>
          <w:color w:val="000000"/>
          <w:szCs w:val="28"/>
          <w:shd w:val="clear" w:color="auto" w:fill="FFFFFF"/>
          <w:rPrChange w:id="335" w:author="Nahla Hatem" w:date="2020-12-17T03:29:00Z">
            <w:rPr>
              <w:ins w:id="336" w:author="Nahla Hatem" w:date="2020-12-17T03:14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337" w:author="Nahla Hatem" w:date="2020-12-17T03:44:00Z">
          <w:pPr/>
        </w:pPrChange>
      </w:pPr>
      <w:ins w:id="338" w:author="Nahla Hatem" w:date="2020-12-17T19:57:00Z">
        <w:r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I</w:t>
        </w:r>
      </w:ins>
      <w:ins w:id="339" w:author="Nahla Hatem" w:date="2020-12-17T19:58:00Z">
        <w:r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 xml:space="preserve">n column </w:t>
        </w:r>
      </w:ins>
      <w:ins w:id="340" w:author="Nahla Hatem" w:date="2020-12-17T19:57:00Z">
        <w:r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 xml:space="preserve">Image_df </w:t>
        </w:r>
        <w:r w:rsidRPr="003B2011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 xml:space="preserve">Every </w:t>
        </w:r>
        <w:r w:rsidRPr="003B2011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algorithm</w:t>
        </w:r>
        <w:r w:rsidRPr="003B2011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 xml:space="preserve"> has </w:t>
        </w:r>
      </w:ins>
      <w:ins w:id="341" w:author="Nahla Hatem" w:date="2020-12-17T20:40:00Z">
        <w:r w:rsidR="008D6693" w:rsidRPr="003B2011">
          <w:rPr>
            <w:rStyle w:val="Strong"/>
            <w:rFonts w:cstheme="minorHAnsi"/>
            <w:b w:val="0"/>
            <w:bCs w:val="0"/>
            <w:color w:val="000000"/>
            <w:szCs w:val="28"/>
            <w:shd w:val="clear" w:color="auto" w:fill="FFFFFF"/>
          </w:rPr>
          <w:t>three columns</w:t>
        </w:r>
      </w:ins>
    </w:p>
    <w:p w14:paraId="39D77B2C" w14:textId="19CEEBE9" w:rsidR="00100B55" w:rsidRDefault="00100B55" w:rsidP="00146E12">
      <w:pPr>
        <w:rPr>
          <w:ins w:id="342" w:author="Nahla Hatem" w:date="2020-12-17T19:58:00Z"/>
          <w:rStyle w:val="Strong"/>
          <w:rFonts w:cstheme="minorHAnsi"/>
          <w:color w:val="000000"/>
          <w:sz w:val="21"/>
          <w:szCs w:val="21"/>
          <w:shd w:val="clear" w:color="auto" w:fill="FFFFFF"/>
        </w:rPr>
      </w:pPr>
    </w:p>
    <w:p w14:paraId="323D061D" w14:textId="570559FA" w:rsidR="003B2011" w:rsidRDefault="003B2011" w:rsidP="003B2011">
      <w:pPr>
        <w:pStyle w:val="Heading1"/>
        <w:rPr>
          <w:ins w:id="343" w:author="Nahla Hatem" w:date="2020-12-17T19:58:00Z"/>
          <w:rStyle w:val="Strong"/>
          <w:b w:val="0"/>
          <w:bCs w:val="0"/>
        </w:rPr>
      </w:pPr>
      <w:ins w:id="344" w:author="Nahla Hatem" w:date="2020-12-17T19:58:00Z">
        <w:r w:rsidRPr="003B2011">
          <w:rPr>
            <w:rStyle w:val="Strong"/>
            <w:b w:val="0"/>
            <w:bCs w:val="0"/>
            <w:rPrChange w:id="345" w:author="Nahla Hatem" w:date="2020-12-17T19:58:00Z">
              <w:rPr>
                <w:rStyle w:val="Strong"/>
                <w:rFonts w:cstheme="minorHAnsi"/>
                <w:color w:val="000000"/>
                <w:sz w:val="21"/>
                <w:szCs w:val="21"/>
                <w:shd w:val="clear" w:color="auto" w:fill="FFFFFF"/>
              </w:rPr>
            </w:rPrChange>
          </w:rPr>
          <w:t>Cleaning</w:t>
        </w:r>
      </w:ins>
    </w:p>
    <w:p w14:paraId="0359AEF4" w14:textId="79C8179F" w:rsidR="003B2011" w:rsidRDefault="003B2011" w:rsidP="003B2011">
      <w:pPr>
        <w:rPr>
          <w:ins w:id="346" w:author="Nahla Hatem" w:date="2020-12-17T19:59:00Z"/>
        </w:rPr>
      </w:pPr>
    </w:p>
    <w:p w14:paraId="0C3F2AD9" w14:textId="7CE6072A" w:rsidR="003B2011" w:rsidRDefault="003B2011" w:rsidP="003B2011">
      <w:pPr>
        <w:pStyle w:val="Heading2"/>
        <w:rPr>
          <w:ins w:id="347" w:author="Nahla Hatem" w:date="2020-12-17T20:00:00Z"/>
        </w:rPr>
      </w:pPr>
      <w:ins w:id="348" w:author="Nahla Hatem" w:date="2020-12-17T19:59:00Z">
        <w:r>
          <w:t xml:space="preserve"> Quality Problem</w:t>
        </w:r>
      </w:ins>
    </w:p>
    <w:p w14:paraId="1FADBEEF" w14:textId="7FC8A92A" w:rsidR="003B2011" w:rsidRDefault="003B2011" w:rsidP="003B2011">
      <w:pPr>
        <w:rPr>
          <w:ins w:id="349" w:author="Nahla Hatem" w:date="2020-12-17T20:00:00Z"/>
        </w:rPr>
      </w:pPr>
      <w:ins w:id="350" w:author="Nahla Hatem" w:date="2020-12-17T20:00:00Z">
        <w:r>
          <w:t xml:space="preserve">      </w:t>
        </w:r>
      </w:ins>
    </w:p>
    <w:p w14:paraId="500EA572" w14:textId="1693736E" w:rsidR="003B2011" w:rsidRDefault="003B2011" w:rsidP="003358FD">
      <w:pPr>
        <w:numPr>
          <w:ilvl w:val="0"/>
          <w:numId w:val="32"/>
        </w:numPr>
        <w:rPr>
          <w:ins w:id="351" w:author="Nahla Hatem" w:date="2020-12-17T20:00:00Z"/>
        </w:rPr>
        <w:pPrChange w:id="352" w:author="Nahla Hatem" w:date="2020-12-17T20:33:00Z">
          <w:pPr/>
        </w:pPrChange>
      </w:pPr>
      <w:ins w:id="353" w:author="Nahla Hatem" w:date="2020-12-17T20:00:00Z">
        <w:r w:rsidRPr="003B2011">
          <w:t xml:space="preserve">1.there are </w:t>
        </w:r>
      </w:ins>
      <w:ins w:id="354" w:author="Nahla Hatem" w:date="2020-12-17T20:40:00Z">
        <w:r w:rsidR="008D6693" w:rsidRPr="003B2011">
          <w:t>some records</w:t>
        </w:r>
      </w:ins>
      <w:ins w:id="355" w:author="Nahla Hatem" w:date="2020-12-17T20:00:00Z">
        <w:r w:rsidRPr="003B2011">
          <w:t xml:space="preserve"> in archive_df which are retweets</w:t>
        </w:r>
      </w:ins>
    </w:p>
    <w:p w14:paraId="715B9173" w14:textId="3A9445EF" w:rsidR="003358FD" w:rsidRDefault="003B2011" w:rsidP="003358FD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ins w:id="356" w:author="Nahla Hatem" w:date="2020-12-17T20:32:00Z"/>
        </w:rPr>
        <w:pPrChange w:id="357" w:author="Nahla Hatem" w:date="2020-12-17T20:33:00Z">
          <w:pPr>
            <w:shd w:val="clear" w:color="auto" w:fill="FFFFFF"/>
            <w:spacing w:before="100" w:beforeAutospacing="1" w:after="100" w:afterAutospacing="1" w:line="240" w:lineRule="auto"/>
            <w:ind w:left="1080"/>
          </w:pPr>
        </w:pPrChange>
      </w:pPr>
      <w:ins w:id="358" w:author="Nahla Hatem" w:date="2020-12-17T20:00:00Z">
        <w:r>
          <w:t xml:space="preserve">Solution: </w:t>
        </w:r>
        <w:r w:rsidRPr="003B2011">
          <w:t>Keep only tweet data instead of retweet data</w:t>
        </w:r>
      </w:ins>
    </w:p>
    <w:p w14:paraId="5DC291F8" w14:textId="75E82610" w:rsidR="003B2011" w:rsidRDefault="003B2011" w:rsidP="003358F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ins w:id="359" w:author="Nahla Hatem" w:date="2020-12-17T20:01:00Z"/>
        </w:rPr>
        <w:pPrChange w:id="360" w:author="Nahla Hatem" w:date="2020-12-17T20:33:00Z">
          <w:pPr/>
        </w:pPrChange>
      </w:pPr>
      <w:ins w:id="361" w:author="Nahla Hatem" w:date="2020-12-17T20:01:00Z">
        <w:r w:rsidRPr="003B2011">
          <w:t xml:space="preserve">2.tweet_id * there is some </w:t>
        </w:r>
      </w:ins>
      <w:ins w:id="362" w:author="Nahla Hatem" w:date="2020-12-17T20:38:00Z">
        <w:r w:rsidR="008D6693" w:rsidRPr="003B2011">
          <w:t>Tweet_id</w:t>
        </w:r>
      </w:ins>
      <w:ins w:id="363" w:author="Nahla Hatem" w:date="2020-12-17T20:01:00Z">
        <w:r w:rsidRPr="003B2011">
          <w:t xml:space="preserve"> data in </w:t>
        </w:r>
      </w:ins>
      <w:ins w:id="364" w:author="Nahla Hatem" w:date="2020-12-17T20:41:00Z">
        <w:r w:rsidR="008D6693" w:rsidRPr="003B2011">
          <w:t>archive_df</w:t>
        </w:r>
      </w:ins>
      <w:ins w:id="365" w:author="Nahla Hatem" w:date="2020-12-17T20:01:00Z">
        <w:r w:rsidRPr="003B2011">
          <w:t xml:space="preserve"> not exist in image_df</w:t>
        </w:r>
      </w:ins>
    </w:p>
    <w:p w14:paraId="595A497F" w14:textId="26CEA6D2" w:rsidR="003B2011" w:rsidRPr="003B2011" w:rsidRDefault="003B2011" w:rsidP="003358FD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ins w:id="366" w:author="Nahla Hatem" w:date="2020-12-17T20:01:00Z"/>
        </w:rPr>
        <w:pPrChange w:id="367" w:author="Nahla Hatem" w:date="2020-12-17T20:33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68" w:author="Nahla Hatem" w:date="2020-12-17T20:01:00Z">
        <w:r>
          <w:t xml:space="preserve">Solution: </w:t>
        </w:r>
        <w:r w:rsidRPr="003B2011">
          <w:t xml:space="preserve">save only data which is in archive_df and image_df and </w:t>
        </w:r>
      </w:ins>
      <w:ins w:id="369" w:author="Nahla Hatem" w:date="2020-12-17T20:38:00Z">
        <w:r w:rsidR="008D6693" w:rsidRPr="003B2011">
          <w:t>drop</w:t>
        </w:r>
      </w:ins>
      <w:ins w:id="370" w:author="Nahla Hatem" w:date="2020-12-17T20:01:00Z">
        <w:r w:rsidRPr="003B2011">
          <w:t xml:space="preserve"> anther data</w:t>
        </w:r>
      </w:ins>
    </w:p>
    <w:p w14:paraId="40E3209D" w14:textId="4E8D3241" w:rsidR="003B2011" w:rsidRDefault="003B2011" w:rsidP="003358FD">
      <w:pPr>
        <w:numPr>
          <w:ilvl w:val="0"/>
          <w:numId w:val="32"/>
        </w:numPr>
        <w:rPr>
          <w:ins w:id="371" w:author="Nahla Hatem" w:date="2020-12-17T20:02:00Z"/>
        </w:rPr>
        <w:pPrChange w:id="372" w:author="Nahla Hatem" w:date="2020-12-17T20:33:00Z">
          <w:pPr/>
        </w:pPrChange>
      </w:pPr>
      <w:ins w:id="373" w:author="Nahla Hatem" w:date="2020-12-17T20:02:00Z">
        <w:r w:rsidRPr="003B2011">
          <w:t>3.text column * contains untruncated text instead of displayable text</w:t>
        </w:r>
      </w:ins>
    </w:p>
    <w:p w14:paraId="34B6A46D" w14:textId="311B5F40" w:rsidR="003B2011" w:rsidRDefault="003B2011" w:rsidP="003358FD">
      <w:pPr>
        <w:numPr>
          <w:ilvl w:val="3"/>
          <w:numId w:val="32"/>
        </w:numPr>
        <w:rPr>
          <w:ins w:id="374" w:author="Nahla Hatem" w:date="2020-12-17T20:02:00Z"/>
        </w:rPr>
        <w:pPrChange w:id="375" w:author="Nahla Hatem" w:date="2020-12-17T20:33:00Z">
          <w:pPr>
            <w:shd w:val="clear" w:color="auto" w:fill="FFFFFF"/>
            <w:spacing w:before="100" w:beforeAutospacing="1" w:after="100" w:afterAutospacing="1" w:line="240" w:lineRule="auto"/>
            <w:ind w:left="360"/>
          </w:pPr>
        </w:pPrChange>
      </w:pPr>
      <w:ins w:id="376" w:author="Nahla Hatem" w:date="2020-12-17T20:02:00Z">
        <w:r>
          <w:t xml:space="preserve">Solution: </w:t>
        </w:r>
        <w:r w:rsidRPr="003B2011">
          <w:t xml:space="preserve">remove untruncated text from text </w:t>
        </w:r>
      </w:ins>
      <w:ins w:id="377" w:author="Nahla Hatem" w:date="2020-12-17T20:38:00Z">
        <w:r w:rsidR="008D6693" w:rsidRPr="003B2011">
          <w:t>column</w:t>
        </w:r>
      </w:ins>
    </w:p>
    <w:p w14:paraId="48AAD66E" w14:textId="54AFB690" w:rsidR="003B2011" w:rsidRDefault="003B2011" w:rsidP="003358FD">
      <w:pPr>
        <w:numPr>
          <w:ilvl w:val="0"/>
          <w:numId w:val="32"/>
        </w:numPr>
        <w:rPr>
          <w:ins w:id="378" w:author="Nahla Hatem" w:date="2020-12-17T20:03:00Z"/>
        </w:rPr>
        <w:pPrChange w:id="379" w:author="Nahla Hatem" w:date="2020-12-17T20:33:00Z">
          <w:pPr>
            <w:shd w:val="clear" w:color="auto" w:fill="FFFFFF"/>
            <w:spacing w:before="100" w:beforeAutospacing="1" w:after="100" w:afterAutospacing="1" w:line="240" w:lineRule="auto"/>
            <w:ind w:left="360"/>
          </w:pPr>
        </w:pPrChange>
      </w:pPr>
      <w:ins w:id="380" w:author="Nahla Hatem" w:date="2020-12-17T20:03:00Z">
        <w:r w:rsidRPr="003B2011">
          <w:t xml:space="preserve">4. </w:t>
        </w:r>
      </w:ins>
      <w:ins w:id="381" w:author="Nahla Hatem" w:date="2020-12-17T20:38:00Z">
        <w:r w:rsidR="008D6693" w:rsidRPr="003B2011">
          <w:t>In_reply_to_status_id, in_reply_to_user_id</w:t>
        </w:r>
      </w:ins>
      <w:ins w:id="382" w:author="Nahla Hatem" w:date="2020-12-17T20:03:00Z">
        <w:r w:rsidRPr="003B2011">
          <w:t xml:space="preserve"> columns and </w:t>
        </w:r>
      </w:ins>
      <w:ins w:id="383" w:author="Nahla Hatem" w:date="2020-12-17T20:38:00Z">
        <w:r w:rsidR="008D6693" w:rsidRPr="003B2011">
          <w:t>timestamp:</w:t>
        </w:r>
      </w:ins>
      <w:ins w:id="384" w:author="Nahla Hatem" w:date="2020-12-17T20:03:00Z">
        <w:r w:rsidRPr="003B2011">
          <w:t xml:space="preserve"> has wrong datatype</w:t>
        </w:r>
      </w:ins>
    </w:p>
    <w:p w14:paraId="2304E9DC" w14:textId="77777777" w:rsidR="003358FD" w:rsidRDefault="003B2011" w:rsidP="003358FD">
      <w:pPr>
        <w:numPr>
          <w:ilvl w:val="3"/>
          <w:numId w:val="32"/>
        </w:numPr>
        <w:rPr>
          <w:ins w:id="385" w:author="Nahla Hatem" w:date="2020-12-17T20:31:00Z"/>
        </w:rPr>
        <w:pPrChange w:id="386" w:author="Nahla Hatem" w:date="2020-12-17T20:33:00Z">
          <w:pPr>
            <w:ind w:left="1080"/>
          </w:pPr>
        </w:pPrChange>
      </w:pPr>
      <w:ins w:id="387" w:author="Nahla Hatem" w:date="2020-12-17T20:03:00Z">
        <w:r>
          <w:t xml:space="preserve">Solution: </w:t>
        </w:r>
      </w:ins>
    </w:p>
    <w:p w14:paraId="41B83A56" w14:textId="783B446F" w:rsidR="003B2011" w:rsidRPr="003B2011" w:rsidRDefault="008D6693" w:rsidP="003358FD">
      <w:pPr>
        <w:numPr>
          <w:ilvl w:val="5"/>
          <w:numId w:val="32"/>
        </w:numPr>
        <w:rPr>
          <w:ins w:id="388" w:author="Nahla Hatem" w:date="2020-12-17T20:03:00Z"/>
        </w:rPr>
        <w:pPrChange w:id="389" w:author="Nahla Hatem" w:date="2020-12-17T20:33:00Z">
          <w:pPr>
            <w:pStyle w:val="NormalWeb"/>
            <w:numPr>
              <w:numId w:val="22"/>
            </w:numPr>
            <w:shd w:val="clear" w:color="auto" w:fill="FFFFFF"/>
            <w:tabs>
              <w:tab w:val="num" w:pos="720"/>
            </w:tabs>
            <w:spacing w:before="0" w:beforeAutospacing="0" w:after="0" w:afterAutospacing="0"/>
            <w:ind w:left="720" w:hanging="360"/>
          </w:pPr>
        </w:pPrChange>
      </w:pPr>
      <w:ins w:id="390" w:author="Nahla Hatem" w:date="2020-12-17T20:41:00Z">
        <w:r w:rsidRPr="003B2011">
          <w:t>In_reply_to_status_id</w:t>
        </w:r>
      </w:ins>
      <w:ins w:id="391" w:author="Nahla Hatem" w:date="2020-12-17T20:38:00Z">
        <w:r w:rsidRPr="003B2011">
          <w:t>, in</w:t>
        </w:r>
      </w:ins>
      <w:ins w:id="392" w:author="Nahla Hatem" w:date="2020-12-17T20:03:00Z">
        <w:r w:rsidR="003B2011" w:rsidRPr="003B2011">
          <w:t xml:space="preserve">_reply_to_user_id </w:t>
        </w:r>
      </w:ins>
      <w:ins w:id="393" w:author="Nahla Hatem" w:date="2020-12-17T20:40:00Z">
        <w:r w:rsidRPr="003B2011">
          <w:t>columns:</w:t>
        </w:r>
      </w:ins>
      <w:ins w:id="394" w:author="Nahla Hatem" w:date="2020-12-17T20:03:00Z">
        <w:r w:rsidR="003B2011" w:rsidRPr="003B2011">
          <w:t xml:space="preserve"> convert from float to </w:t>
        </w:r>
      </w:ins>
      <w:ins w:id="395" w:author="Nahla Hatem" w:date="2020-12-17T20:31:00Z">
        <w:r w:rsidR="003358FD">
          <w:t xml:space="preserve">     </w:t>
        </w:r>
      </w:ins>
      <w:ins w:id="396" w:author="Nahla Hatem" w:date="2020-12-17T20:03:00Z">
        <w:r w:rsidR="003B2011" w:rsidRPr="003B2011">
          <w:t>integer</w:t>
        </w:r>
      </w:ins>
    </w:p>
    <w:p w14:paraId="60372A8C" w14:textId="3FA0C990" w:rsidR="003B2011" w:rsidRPr="003B2011" w:rsidRDefault="008D6693" w:rsidP="003358FD">
      <w:pPr>
        <w:numPr>
          <w:ilvl w:val="4"/>
          <w:numId w:val="32"/>
        </w:numPr>
        <w:rPr>
          <w:ins w:id="397" w:author="Nahla Hatem" w:date="2020-12-17T20:03:00Z"/>
        </w:rPr>
        <w:pPrChange w:id="398" w:author="Nahla Hatem" w:date="2020-12-17T20:33:00Z">
          <w:pPr>
            <w:numPr>
              <w:numId w:val="22"/>
            </w:numPr>
            <w:shd w:val="clear" w:color="auto" w:fill="FFFFFF"/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399" w:author="Nahla Hatem" w:date="2020-12-17T20:40:00Z">
        <w:r w:rsidRPr="003B2011">
          <w:t>Timestamp:</w:t>
        </w:r>
      </w:ins>
      <w:ins w:id="400" w:author="Nahla Hatem" w:date="2020-12-17T20:03:00Z">
        <w:r w:rsidR="003B2011" w:rsidRPr="003B2011">
          <w:t xml:space="preserve"> convert datatype from string to datetime</w:t>
        </w:r>
      </w:ins>
    </w:p>
    <w:p w14:paraId="39A2D18A" w14:textId="7DD33011" w:rsidR="003B2011" w:rsidRPr="003B2011" w:rsidRDefault="003B2011" w:rsidP="003358FD">
      <w:pPr>
        <w:numPr>
          <w:ilvl w:val="0"/>
          <w:numId w:val="32"/>
        </w:numPr>
        <w:rPr>
          <w:ins w:id="401" w:author="Nahla Hatem" w:date="2020-12-17T20:02:00Z"/>
        </w:rPr>
        <w:pPrChange w:id="402" w:author="Nahla Hatem" w:date="2020-12-17T20:33:00Z">
          <w:pPr>
            <w:numPr>
              <w:numId w:val="2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403" w:author="Nahla Hatem" w:date="2020-12-17T20:04:00Z">
        <w:r w:rsidRPr="003B2011">
          <w:t xml:space="preserve">5.source unnecessary html tags in source column in place of utility name </w:t>
        </w:r>
      </w:ins>
      <w:ins w:id="404" w:author="Nahla Hatem" w:date="2020-12-17T20:40:00Z">
        <w:r w:rsidR="008D6693" w:rsidRPr="003B2011">
          <w:t>e.g.,</w:t>
        </w:r>
      </w:ins>
      <w:ins w:id="405" w:author="Nahla Hatem" w:date="2020-12-17T20:04:00Z">
        <w:r w:rsidRPr="003B2011">
          <w:t xml:space="preserve"> &lt;ahref=""http://twitter.com/download/</w:t>
        </w:r>
      </w:ins>
      <w:ins w:id="406" w:author="Nahla Hatem" w:date="2020-12-17T20:38:00Z">
        <w:r w:rsidR="008D6693" w:rsidRPr="003B2011">
          <w:t>iPhone</w:t>
        </w:r>
      </w:ins>
      <w:ins w:id="407" w:author="Nahla Hatem" w:date="2020-12-17T20:04:00Z">
        <w:r w:rsidRPr="003B2011">
          <w:t>"" rel=""nofollow""&gt;Twitter for iPhone</w:t>
        </w:r>
      </w:ins>
    </w:p>
    <w:p w14:paraId="1D7DFA83" w14:textId="4BB905BD" w:rsidR="003B2011" w:rsidRPr="00EA0B41" w:rsidRDefault="003B2011" w:rsidP="003358FD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ins w:id="408" w:author="Nahla Hatem" w:date="2020-12-17T20:05:00Z"/>
          <w:rPrChange w:id="409" w:author="Nahla Hatem" w:date="2020-12-17T20:17:00Z">
            <w:rPr>
              <w:ins w:id="410" w:author="Nahla Hatem" w:date="2020-12-17T20:05:00Z"/>
              <w:rFonts w:ascii="Helvetica" w:eastAsia="Times New Roman" w:hAnsi="Helvetica" w:cs="Helvetica"/>
              <w:color w:val="000000"/>
              <w:sz w:val="21"/>
              <w:szCs w:val="21"/>
            </w:rPr>
          </w:rPrChange>
        </w:rPr>
        <w:pPrChange w:id="411" w:author="Nahla Hatem" w:date="2020-12-17T20:33:00Z">
          <w:pPr>
            <w:numPr>
              <w:numId w:val="2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412" w:author="Nahla Hatem" w:date="2020-12-17T20:05:00Z">
        <w:r>
          <w:t xml:space="preserve">Solution: </w:t>
        </w:r>
        <w:r w:rsidRPr="00EA0B41">
          <w:rPr>
            <w:rPrChange w:id="413" w:author="Nahla Hatem" w:date="2020-12-17T20:17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>Strip all html anchor tags (</w:t>
        </w:r>
      </w:ins>
      <w:ins w:id="414" w:author="Nahla Hatem" w:date="2020-12-17T20:40:00Z">
        <w:r w:rsidR="008D6693" w:rsidRPr="00EA0B41">
          <w:rPr>
            <w:rPrChange w:id="415" w:author="Nahla Hatem" w:date="2020-12-17T20:17:00Z">
              <w:rPr/>
            </w:rPrChange>
          </w:rPr>
          <w:t>i.e.,</w:t>
        </w:r>
      </w:ins>
      <w:ins w:id="416" w:author="Nahla Hatem" w:date="2020-12-17T20:05:00Z">
        <w:r w:rsidRPr="00EA0B41">
          <w:rPr>
            <w:rPrChange w:id="417" w:author="Nahla Hatem" w:date="2020-12-17T20:17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 xml:space="preserve"> &lt;a..&gt;) in source column and retain just the </w:t>
        </w:r>
      </w:ins>
      <w:ins w:id="418" w:author="Nahla Hatem" w:date="2020-12-17T20:17:00Z">
        <w:r w:rsidR="00EA0B41">
          <w:t xml:space="preserve">        </w:t>
        </w:r>
      </w:ins>
      <w:ins w:id="419" w:author="Nahla Hatem" w:date="2020-12-17T20:05:00Z">
        <w:r w:rsidRPr="00EA0B41">
          <w:rPr>
            <w:rPrChange w:id="420" w:author="Nahla Hatem" w:date="2020-12-17T20:17:00Z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rPrChange>
          </w:rPr>
          <w:t>text in between the tags. Convert the datatype from string to categorical.</w:t>
        </w:r>
      </w:ins>
    </w:p>
    <w:p w14:paraId="07206FC6" w14:textId="23A91EF4" w:rsidR="003B2011" w:rsidRPr="003B2011" w:rsidRDefault="003B2011" w:rsidP="003358FD">
      <w:pPr>
        <w:numPr>
          <w:ilvl w:val="0"/>
          <w:numId w:val="32"/>
        </w:numPr>
        <w:rPr>
          <w:ins w:id="421" w:author="Nahla Hatem" w:date="2020-12-17T19:58:00Z"/>
          <w:rPrChange w:id="422" w:author="Nahla Hatem" w:date="2020-12-17T20:00:00Z">
            <w:rPr>
              <w:ins w:id="423" w:author="Nahla Hatem" w:date="2020-12-17T19:58:00Z"/>
            </w:rPr>
          </w:rPrChange>
        </w:rPr>
        <w:pPrChange w:id="424" w:author="Nahla Hatem" w:date="2020-12-17T20:33:00Z">
          <w:pPr/>
        </w:pPrChange>
      </w:pPr>
      <w:ins w:id="425" w:author="Nahla Hatem" w:date="2020-12-17T20:06:00Z">
        <w:r w:rsidRPr="003B2011">
          <w:t>6.</w:t>
        </w:r>
      </w:ins>
      <w:ins w:id="426" w:author="Nahla Hatem" w:date="2020-12-17T20:40:00Z">
        <w:r w:rsidR="008D6693" w:rsidRPr="003B2011">
          <w:t>names dog</w:t>
        </w:r>
      </w:ins>
      <w:ins w:id="427" w:author="Nahla Hatem" w:date="2020-12-17T20:06:00Z">
        <w:r w:rsidRPr="003B2011">
          <w:t xml:space="preserve"> names starting with lowercase characters</w:t>
        </w:r>
      </w:ins>
    </w:p>
    <w:p w14:paraId="2E352EDF" w14:textId="75B5DDB7" w:rsidR="00BE6342" w:rsidRPr="00BE6342" w:rsidRDefault="003B2011" w:rsidP="003358FD">
      <w:pPr>
        <w:numPr>
          <w:ilvl w:val="3"/>
          <w:numId w:val="32"/>
        </w:numPr>
        <w:rPr>
          <w:ins w:id="428" w:author="Nahla Hatem" w:date="2020-12-17T20:06:00Z"/>
        </w:rPr>
        <w:pPrChange w:id="429" w:author="Nahla Hatem" w:date="2020-12-17T20:33:00Z">
          <w:pPr>
            <w:numPr>
              <w:numId w:val="24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430" w:author="Nahla Hatem" w:date="2020-12-17T20:06:00Z">
        <w:r>
          <w:t xml:space="preserve">Solution:  </w:t>
        </w:r>
        <w:r w:rsidR="00BE6342" w:rsidRPr="00BE6342">
          <w:t xml:space="preserve">Convert lowercase </w:t>
        </w:r>
      </w:ins>
      <w:ins w:id="431" w:author="Nahla Hatem" w:date="2020-12-17T20:38:00Z">
        <w:r w:rsidR="008D6693" w:rsidRPr="00BE6342">
          <w:t>characters</w:t>
        </w:r>
      </w:ins>
      <w:ins w:id="432" w:author="Nahla Hatem" w:date="2020-12-17T20:06:00Z">
        <w:r w:rsidR="00BE6342" w:rsidRPr="00BE6342">
          <w:t xml:space="preserve"> to </w:t>
        </w:r>
      </w:ins>
      <w:ins w:id="433" w:author="Nahla Hatem" w:date="2020-12-17T20:41:00Z">
        <w:r w:rsidR="008D6693" w:rsidRPr="00BE6342">
          <w:t>higher case</w:t>
        </w:r>
      </w:ins>
    </w:p>
    <w:p w14:paraId="76B7AE01" w14:textId="423DDD6E" w:rsidR="003B2011" w:rsidRDefault="00BE6342" w:rsidP="003358FD">
      <w:pPr>
        <w:numPr>
          <w:ilvl w:val="0"/>
          <w:numId w:val="32"/>
        </w:numPr>
        <w:rPr>
          <w:ins w:id="434" w:author="Nahla Hatem" w:date="2020-12-17T20:07:00Z"/>
        </w:rPr>
        <w:pPrChange w:id="435" w:author="Nahla Hatem" w:date="2020-12-17T20:33:00Z">
          <w:pPr/>
        </w:pPrChange>
      </w:pPr>
      <w:ins w:id="436" w:author="Nahla Hatem" w:date="2020-12-17T20:07:00Z">
        <w:r w:rsidRPr="00BE6342">
          <w:lastRenderedPageBreak/>
          <w:t xml:space="preserve">7.expanded_urls </w:t>
        </w:r>
      </w:ins>
      <w:ins w:id="437" w:author="Nahla Hatem" w:date="2020-12-17T20:38:00Z">
        <w:r w:rsidR="008D6693" w:rsidRPr="00BE6342">
          <w:t>missing</w:t>
        </w:r>
      </w:ins>
      <w:ins w:id="438" w:author="Nahla Hatem" w:date="2020-12-17T20:07:00Z">
        <w:r w:rsidRPr="00BE6342">
          <w:t xml:space="preserve"> data in the </w:t>
        </w:r>
      </w:ins>
      <w:ins w:id="439" w:author="Nahla Hatem" w:date="2020-12-17T20:38:00Z">
        <w:r w:rsidR="008D6693" w:rsidRPr="00BE6342">
          <w:t>column</w:t>
        </w:r>
      </w:ins>
    </w:p>
    <w:p w14:paraId="64DB34CE" w14:textId="625222F4" w:rsidR="00BE6342" w:rsidRDefault="00BE6342" w:rsidP="003358FD">
      <w:pPr>
        <w:numPr>
          <w:ilvl w:val="3"/>
          <w:numId w:val="32"/>
        </w:numPr>
        <w:rPr>
          <w:ins w:id="440" w:author="Nahla Hatem" w:date="2020-12-17T20:07:00Z"/>
        </w:rPr>
        <w:pPrChange w:id="441" w:author="Nahla Hatem" w:date="2020-12-17T20:33:00Z">
          <w:pPr/>
        </w:pPrChange>
      </w:pPr>
      <w:ins w:id="442" w:author="Nahla Hatem" w:date="2020-12-17T20:07:00Z">
        <w:r>
          <w:t xml:space="preserve">Solution: </w:t>
        </w:r>
      </w:ins>
      <w:ins w:id="443" w:author="Nahla Hatem" w:date="2020-12-17T20:38:00Z">
        <w:r w:rsidR="008D6693" w:rsidRPr="00BE6342">
          <w:t>Drop</w:t>
        </w:r>
      </w:ins>
      <w:ins w:id="444" w:author="Nahla Hatem" w:date="2020-12-17T20:07:00Z">
        <w:r w:rsidRPr="00BE6342">
          <w:t xml:space="preserve"> Null data from the Data</w:t>
        </w:r>
      </w:ins>
    </w:p>
    <w:p w14:paraId="7D9795D6" w14:textId="0593724A" w:rsidR="00BE6342" w:rsidRDefault="00BE6342" w:rsidP="003358FD">
      <w:pPr>
        <w:numPr>
          <w:ilvl w:val="0"/>
          <w:numId w:val="32"/>
        </w:numPr>
        <w:rPr>
          <w:ins w:id="445" w:author="Nahla Hatem" w:date="2020-12-17T20:07:00Z"/>
        </w:rPr>
        <w:pPrChange w:id="446" w:author="Nahla Hatem" w:date="2020-12-17T20:33:00Z">
          <w:pPr/>
        </w:pPrChange>
      </w:pPr>
      <w:ins w:id="447" w:author="Nahla Hatem" w:date="2020-12-17T20:07:00Z">
        <w:r w:rsidRPr="00BE6342">
          <w:t xml:space="preserve">8.rating_denominator: some data is not </w:t>
        </w:r>
      </w:ins>
      <w:ins w:id="448" w:author="Nahla Hatem" w:date="2020-12-17T20:38:00Z">
        <w:r w:rsidR="008D6693" w:rsidRPr="00BE6342">
          <w:t>equal</w:t>
        </w:r>
      </w:ins>
      <w:ins w:id="449" w:author="Nahla Hatem" w:date="2020-12-17T20:07:00Z">
        <w:r w:rsidRPr="00BE6342">
          <w:t xml:space="preserve"> 10</w:t>
        </w:r>
      </w:ins>
    </w:p>
    <w:p w14:paraId="4FE9A3EF" w14:textId="4482D41A" w:rsidR="00EA0B41" w:rsidRDefault="00BE6342" w:rsidP="003358FD">
      <w:pPr>
        <w:numPr>
          <w:ilvl w:val="3"/>
          <w:numId w:val="32"/>
        </w:numPr>
        <w:rPr>
          <w:ins w:id="450" w:author="Nahla Hatem" w:date="2020-12-17T20:18:00Z"/>
        </w:rPr>
        <w:pPrChange w:id="451" w:author="Nahla Hatem" w:date="2020-12-17T20:33:00Z">
          <w:pPr/>
        </w:pPrChange>
      </w:pPr>
      <w:ins w:id="452" w:author="Nahla Hatem" w:date="2020-12-17T20:07:00Z">
        <w:r>
          <w:t>Solution:</w:t>
        </w:r>
      </w:ins>
    </w:p>
    <w:p w14:paraId="2F846B06" w14:textId="0E8F526E" w:rsidR="00BE6342" w:rsidRDefault="00BE6342" w:rsidP="003358FD">
      <w:pPr>
        <w:numPr>
          <w:ilvl w:val="6"/>
          <w:numId w:val="32"/>
        </w:numPr>
        <w:rPr>
          <w:ins w:id="453" w:author="Nahla Hatem" w:date="2020-12-17T20:07:00Z"/>
        </w:rPr>
        <w:pPrChange w:id="454" w:author="Nahla Hatem" w:date="2020-12-17T20:33:00Z">
          <w:pPr/>
        </w:pPrChange>
      </w:pPr>
      <w:ins w:id="455" w:author="Nahla Hatem" w:date="2020-12-17T20:07:00Z">
        <w:r>
          <w:t>For Data which has rating_denominator is greater than 10 and divisible by 10, use the quotient as the divisor to divide the rating_numerator. If the remainder=</w:t>
        </w:r>
      </w:ins>
      <w:ins w:id="456" w:author="Nahla Hatem" w:date="2020-12-17T20:40:00Z">
        <w:r w:rsidR="008D6693">
          <w:t>0,</w:t>
        </w:r>
      </w:ins>
      <w:ins w:id="457" w:author="Nahla Hatem" w:date="2020-12-17T20:07:00Z">
        <w:r>
          <w:t xml:space="preserve"> assign this quotient as the rating_numerator.</w:t>
        </w:r>
      </w:ins>
    </w:p>
    <w:p w14:paraId="6D3D00B3" w14:textId="46362D3F" w:rsidR="00BE6342" w:rsidRDefault="00BE6342" w:rsidP="003358FD">
      <w:pPr>
        <w:numPr>
          <w:ilvl w:val="6"/>
          <w:numId w:val="32"/>
        </w:numPr>
        <w:rPr>
          <w:ins w:id="458" w:author="Nahla Hatem" w:date="2020-12-17T20:08:00Z"/>
        </w:rPr>
        <w:pPrChange w:id="459" w:author="Nahla Hatem" w:date="2020-12-17T20:33:00Z">
          <w:pPr/>
        </w:pPrChange>
      </w:pPr>
      <w:ins w:id="460" w:author="Nahla Hatem" w:date="2020-12-17T20:07:00Z">
        <w:r>
          <w:t xml:space="preserve">For the </w:t>
        </w:r>
      </w:ins>
      <w:ins w:id="461" w:author="Nahla Hatem" w:date="2020-12-17T20:39:00Z">
        <w:r w:rsidR="008D6693">
          <w:t>rest</w:t>
        </w:r>
      </w:ins>
      <w:ins w:id="462" w:author="Nahla Hatem" w:date="2020-12-17T20:07:00Z">
        <w:r>
          <w:t xml:space="preserve"> of data, check if the text column contains any fraction whose </w:t>
        </w:r>
      </w:ins>
      <w:ins w:id="463" w:author="Nahla Hatem" w:date="2020-12-17T20:20:00Z">
        <w:r w:rsidR="00EA0B41">
          <w:t xml:space="preserve">              </w:t>
        </w:r>
      </w:ins>
      <w:ins w:id="464" w:author="Nahla Hatem" w:date="2020-12-17T20:07:00Z">
        <w:r>
          <w:t>denominator is 10. If it does, change the rating_denominator to 10. Then, change the rating_numerator with the value of numerator in it.</w:t>
        </w:r>
      </w:ins>
    </w:p>
    <w:p w14:paraId="08D5F526" w14:textId="77777777" w:rsidR="00BE6342" w:rsidRDefault="00BE6342" w:rsidP="003358FD">
      <w:pPr>
        <w:numPr>
          <w:ilvl w:val="0"/>
          <w:numId w:val="32"/>
        </w:numPr>
        <w:rPr>
          <w:ins w:id="465" w:author="Nahla Hatem" w:date="2020-12-17T20:08:00Z"/>
        </w:rPr>
        <w:pPrChange w:id="466" w:author="Nahla Hatem" w:date="2020-12-17T20:33:00Z">
          <w:pPr/>
        </w:pPrChange>
      </w:pPr>
      <w:ins w:id="467" w:author="Nahla Hatem" w:date="2020-12-17T20:08:00Z">
        <w:r>
          <w:t>9.rating_numerator: some data is less than 10</w:t>
        </w:r>
      </w:ins>
    </w:p>
    <w:p w14:paraId="05B3DE6E" w14:textId="3413E2C2" w:rsidR="003B2011" w:rsidRDefault="00BE6342" w:rsidP="003358FD">
      <w:pPr>
        <w:numPr>
          <w:ilvl w:val="3"/>
          <w:numId w:val="32"/>
        </w:numPr>
        <w:rPr>
          <w:ins w:id="468" w:author="Nahla Hatem" w:date="2020-12-17T20:09:00Z"/>
        </w:rPr>
        <w:pPrChange w:id="469" w:author="Nahla Hatem" w:date="2020-12-17T20:33:00Z">
          <w:pPr/>
        </w:pPrChange>
      </w:pPr>
      <w:ins w:id="470" w:author="Nahla Hatem" w:date="2020-12-17T20:08:00Z">
        <w:r>
          <w:t xml:space="preserve">Solution: </w:t>
        </w:r>
        <w:r>
          <w:t xml:space="preserve">For data in which rating numerator is less than or equal to 10 or greater than 10 but has a very high value, check if the text </w:t>
        </w:r>
      </w:ins>
      <w:ins w:id="471" w:author="Nahla Hatem" w:date="2020-12-17T20:40:00Z">
        <w:r w:rsidR="008D6693">
          <w:t>has</w:t>
        </w:r>
      </w:ins>
      <w:ins w:id="472" w:author="Nahla Hatem" w:date="2020-12-17T20:08:00Z">
        <w:r>
          <w:t xml:space="preserve"> any fraction whose denominator is 10. If it does, change the rating_numerator with the numerator of it.</w:t>
        </w:r>
      </w:ins>
    </w:p>
    <w:p w14:paraId="6D2F2C3B" w14:textId="70A35AE4" w:rsidR="00BE6342" w:rsidRDefault="00BE6342" w:rsidP="003358FD">
      <w:pPr>
        <w:numPr>
          <w:ilvl w:val="0"/>
          <w:numId w:val="32"/>
        </w:numPr>
        <w:rPr>
          <w:ins w:id="473" w:author="Nahla Hatem" w:date="2020-12-17T20:09:00Z"/>
        </w:rPr>
        <w:pPrChange w:id="474" w:author="Nahla Hatem" w:date="2020-12-17T20:33:00Z">
          <w:pPr/>
        </w:pPrChange>
      </w:pPr>
      <w:ins w:id="475" w:author="Nahla Hatem" w:date="2020-12-17T20:09:00Z">
        <w:r>
          <w:t xml:space="preserve">10. </w:t>
        </w:r>
      </w:ins>
      <w:ins w:id="476" w:author="Nahla Hatem" w:date="2020-12-17T20:39:00Z">
        <w:r w:rsidR="008D6693">
          <w:t>missing</w:t>
        </w:r>
      </w:ins>
      <w:ins w:id="477" w:author="Nahla Hatem" w:date="2020-12-17T20:09:00Z">
        <w:r>
          <w:t xml:space="preserve"> data from </w:t>
        </w:r>
      </w:ins>
      <w:ins w:id="478" w:author="Nahla Hatem" w:date="2020-12-17T20:40:00Z">
        <w:r w:rsidR="008D6693">
          <w:t>doggo, floofer, pupper</w:t>
        </w:r>
      </w:ins>
      <w:ins w:id="479" w:author="Nahla Hatem" w:date="2020-12-17T20:09:00Z">
        <w:r>
          <w:t xml:space="preserve"> and puppo </w:t>
        </w:r>
      </w:ins>
      <w:ins w:id="480" w:author="Nahla Hatem" w:date="2020-12-17T20:39:00Z">
        <w:r w:rsidR="008D6693">
          <w:t>columns</w:t>
        </w:r>
      </w:ins>
    </w:p>
    <w:p w14:paraId="310A78C6" w14:textId="1B70D723" w:rsidR="003B2011" w:rsidRDefault="008D6693" w:rsidP="003358FD">
      <w:pPr>
        <w:numPr>
          <w:ilvl w:val="3"/>
          <w:numId w:val="32"/>
        </w:numPr>
        <w:rPr>
          <w:ins w:id="481" w:author="Nahla Hatem" w:date="2020-12-17T20:09:00Z"/>
        </w:rPr>
        <w:pPrChange w:id="482" w:author="Nahla Hatem" w:date="2020-12-17T20:33:00Z">
          <w:pPr/>
        </w:pPrChange>
      </w:pPr>
      <w:ins w:id="483" w:author="Nahla Hatem" w:date="2020-12-17T20:40:00Z">
        <w:r>
          <w:t>Solution:</w:t>
        </w:r>
      </w:ins>
      <w:ins w:id="484" w:author="Nahla Hatem" w:date="2020-12-17T20:09:00Z">
        <w:r w:rsidR="00BE6342">
          <w:t xml:space="preserve"> </w:t>
        </w:r>
      </w:ins>
      <w:ins w:id="485" w:author="Nahla Hatem" w:date="2020-12-17T20:39:00Z">
        <w:r>
          <w:t>Delete</w:t>
        </w:r>
      </w:ins>
      <w:ins w:id="486" w:author="Nahla Hatem" w:date="2020-12-17T20:09:00Z">
        <w:r w:rsidR="00BE6342">
          <w:t xml:space="preserve"> </w:t>
        </w:r>
      </w:ins>
      <w:ins w:id="487" w:author="Nahla Hatem" w:date="2020-12-17T20:40:00Z">
        <w:r>
          <w:t>no</w:t>
        </w:r>
      </w:ins>
      <w:ins w:id="488" w:author="Nahla Hatem" w:date="2020-12-17T20:09:00Z">
        <w:r w:rsidR="00BE6342">
          <w:t xml:space="preserve"> data from </w:t>
        </w:r>
      </w:ins>
      <w:ins w:id="489" w:author="Nahla Hatem" w:date="2020-12-17T20:40:00Z">
        <w:r>
          <w:t>doggo, floofer, pupper</w:t>
        </w:r>
      </w:ins>
      <w:ins w:id="490" w:author="Nahla Hatem" w:date="2020-12-17T20:09:00Z">
        <w:r w:rsidR="00BE6342">
          <w:t xml:space="preserve"> and puppo </w:t>
        </w:r>
      </w:ins>
      <w:ins w:id="491" w:author="Nahla Hatem" w:date="2020-12-17T20:39:00Z">
        <w:r>
          <w:t>columns</w:t>
        </w:r>
      </w:ins>
      <w:ins w:id="492" w:author="Nahla Hatem" w:date="2020-12-17T20:09:00Z">
        <w:r w:rsidR="00BE6342">
          <w:t xml:space="preserve"> to repere them for </w:t>
        </w:r>
      </w:ins>
      <w:ins w:id="493" w:author="Nahla Hatem" w:date="2020-12-17T20:39:00Z">
        <w:r>
          <w:t>tenderness</w:t>
        </w:r>
      </w:ins>
      <w:ins w:id="494" w:author="Nahla Hatem" w:date="2020-12-17T20:09:00Z">
        <w:r w:rsidR="00BE6342">
          <w:t xml:space="preserve"> cleaning Code</w:t>
        </w:r>
      </w:ins>
    </w:p>
    <w:p w14:paraId="78211035" w14:textId="34E3432A" w:rsidR="00BE6342" w:rsidRDefault="00BE6342" w:rsidP="003358FD">
      <w:pPr>
        <w:numPr>
          <w:ilvl w:val="0"/>
          <w:numId w:val="32"/>
        </w:numPr>
        <w:rPr>
          <w:ins w:id="495" w:author="Nahla Hatem" w:date="2020-12-17T20:09:00Z"/>
        </w:rPr>
        <w:pPrChange w:id="496" w:author="Nahla Hatem" w:date="2020-12-17T20:33:00Z">
          <w:pPr/>
        </w:pPrChange>
      </w:pPr>
      <w:ins w:id="497" w:author="Nahla Hatem" w:date="2020-12-17T20:09:00Z">
        <w:r>
          <w:t xml:space="preserve">11. </w:t>
        </w:r>
      </w:ins>
      <w:ins w:id="498" w:author="Nahla Hatem" w:date="2020-12-17T20:40:00Z">
        <w:r w:rsidR="008D6693">
          <w:t>Text: Contain</w:t>
        </w:r>
      </w:ins>
      <w:ins w:id="499" w:author="Nahla Hatem" w:date="2020-12-17T20:09:00Z">
        <w:r>
          <w:t xml:space="preserve"> link of tweet which also in expanded_urls column </w:t>
        </w:r>
      </w:ins>
    </w:p>
    <w:p w14:paraId="55C9EE61" w14:textId="1C7254F4" w:rsidR="00BE6342" w:rsidRDefault="00BE6342" w:rsidP="003358FD">
      <w:pPr>
        <w:numPr>
          <w:ilvl w:val="3"/>
          <w:numId w:val="32"/>
        </w:numPr>
        <w:rPr>
          <w:ins w:id="500" w:author="Nahla Hatem" w:date="2020-12-17T20:09:00Z"/>
        </w:rPr>
        <w:pPrChange w:id="501" w:author="Nahla Hatem" w:date="2020-12-17T20:33:00Z">
          <w:pPr/>
        </w:pPrChange>
      </w:pPr>
      <w:ins w:id="502" w:author="Nahla Hatem" w:date="2020-12-17T20:10:00Z">
        <w:r>
          <w:t xml:space="preserve">Solution: </w:t>
        </w:r>
      </w:ins>
      <w:ins w:id="503" w:author="Nahla Hatem" w:date="2020-12-17T20:09:00Z">
        <w:r>
          <w:t>As link of tweet is in expanded_urls column so we will remove it from text column</w:t>
        </w:r>
      </w:ins>
    </w:p>
    <w:p w14:paraId="07A03E50" w14:textId="71BEB402" w:rsidR="00BE6342" w:rsidRDefault="00BE6342" w:rsidP="003B2011">
      <w:pPr>
        <w:rPr>
          <w:ins w:id="504" w:author="Nahla Hatem" w:date="2020-12-17T20:10:00Z"/>
        </w:rPr>
      </w:pPr>
    </w:p>
    <w:p w14:paraId="2CC40768" w14:textId="38325ECF" w:rsidR="00BE6342" w:rsidRDefault="008D6693" w:rsidP="00BE6342">
      <w:pPr>
        <w:pStyle w:val="Heading2"/>
        <w:rPr>
          <w:ins w:id="505" w:author="Nahla Hatem" w:date="2020-12-17T20:11:00Z"/>
          <w:rFonts w:eastAsia="Times New Roman"/>
        </w:rPr>
      </w:pPr>
      <w:ins w:id="506" w:author="Nahla Hatem" w:date="2020-12-17T20:42:00Z">
        <w:r w:rsidRPr="00BE6342">
          <w:rPr>
            <w:rFonts w:eastAsia="Times New Roman"/>
          </w:rPr>
          <w:t>Te</w:t>
        </w:r>
        <w:r>
          <w:rPr>
            <w:rFonts w:eastAsia="Times New Roman"/>
          </w:rPr>
          <w:t>n</w:t>
        </w:r>
        <w:r w:rsidRPr="00BE6342">
          <w:rPr>
            <w:rFonts w:eastAsia="Times New Roman"/>
          </w:rPr>
          <w:t>d</w:t>
        </w:r>
        <w:r>
          <w:rPr>
            <w:rFonts w:eastAsia="Times New Roman"/>
          </w:rPr>
          <w:t>e</w:t>
        </w:r>
        <w:r w:rsidRPr="00BE6342">
          <w:rPr>
            <w:rFonts w:eastAsia="Times New Roman"/>
          </w:rPr>
          <w:t>n</w:t>
        </w:r>
        <w:r>
          <w:rPr>
            <w:rFonts w:eastAsia="Times New Roman"/>
          </w:rPr>
          <w:t>cy</w:t>
        </w:r>
      </w:ins>
      <w:ins w:id="507" w:author="Nahla Hatem" w:date="2020-12-17T20:10:00Z">
        <w:r w:rsidR="00BE6342">
          <w:rPr>
            <w:rFonts w:eastAsia="Times New Roman"/>
          </w:rPr>
          <w:t xml:space="preserve"> </w:t>
        </w:r>
      </w:ins>
      <w:ins w:id="508" w:author="Nahla Hatem" w:date="2020-12-17T20:40:00Z">
        <w:r>
          <w:rPr>
            <w:rFonts w:eastAsia="Times New Roman"/>
          </w:rPr>
          <w:t>Problem</w:t>
        </w:r>
      </w:ins>
      <w:ins w:id="509" w:author="Nahla Hatem" w:date="2020-12-17T20:10:00Z">
        <w:r w:rsidR="00BE6342" w:rsidRPr="00BE6342">
          <w:rPr>
            <w:rFonts w:eastAsia="Times New Roman"/>
          </w:rPr>
          <w:t>:</w:t>
        </w:r>
      </w:ins>
    </w:p>
    <w:p w14:paraId="590242B9" w14:textId="77777777" w:rsidR="00BE6342" w:rsidRPr="00BE6342" w:rsidRDefault="00BE6342" w:rsidP="00BE6342">
      <w:pPr>
        <w:rPr>
          <w:ins w:id="510" w:author="Nahla Hatem" w:date="2020-12-17T20:10:00Z"/>
          <w:rPrChange w:id="511" w:author="Nahla Hatem" w:date="2020-12-17T20:11:00Z">
            <w:rPr>
              <w:ins w:id="512" w:author="Nahla Hatem" w:date="2020-12-17T20:10:00Z"/>
            </w:rPr>
          </w:rPrChange>
        </w:rPr>
        <w:pPrChange w:id="513" w:author="Nahla Hatem" w:date="2020-12-17T20:11:00Z">
          <w:pPr>
            <w:shd w:val="clear" w:color="auto" w:fill="FFFFFF"/>
            <w:spacing w:after="0" w:line="240" w:lineRule="auto"/>
          </w:pPr>
        </w:pPrChange>
      </w:pPr>
    </w:p>
    <w:p w14:paraId="775CDFF1" w14:textId="3B24CD82" w:rsidR="00BE6342" w:rsidRPr="00BE6342" w:rsidRDefault="00BE6342" w:rsidP="00CB1C3C">
      <w:pPr>
        <w:numPr>
          <w:ilvl w:val="1"/>
          <w:numId w:val="29"/>
        </w:numPr>
        <w:rPr>
          <w:ins w:id="514" w:author="Nahla Hatem" w:date="2020-12-17T20:10:00Z"/>
        </w:rPr>
        <w:pPrChange w:id="515" w:author="Nahla Hatem" w:date="2020-12-17T20:27:00Z">
          <w:pPr>
            <w:shd w:val="clear" w:color="auto" w:fill="FFFFFF"/>
            <w:spacing w:before="240" w:after="0" w:line="240" w:lineRule="auto"/>
          </w:pPr>
        </w:pPrChange>
      </w:pPr>
      <w:ins w:id="516" w:author="Nahla Hatem" w:date="2020-12-17T20:10:00Z">
        <w:r w:rsidRPr="00BE6342">
          <w:lastRenderedPageBreak/>
          <w:t>1.archive_df table without any duplicates (</w:t>
        </w:r>
      </w:ins>
      <w:ins w:id="517" w:author="Nahla Hatem" w:date="2020-12-17T20:40:00Z">
        <w:r w:rsidR="008D6693" w:rsidRPr="00BE6342">
          <w:t>i.e.,</w:t>
        </w:r>
      </w:ins>
      <w:ins w:id="518" w:author="Nahla Hatem" w:date="2020-12-17T20:10:00Z">
        <w:r w:rsidRPr="00BE6342">
          <w:t xml:space="preserve"> retweets) have empty retweeted_status_id, retweeted_status_user_id and retweeted_status_timestamp columns</w:t>
        </w:r>
      </w:ins>
    </w:p>
    <w:p w14:paraId="3C0CB400" w14:textId="6DABBF43" w:rsidR="00BE6342" w:rsidRDefault="00BE6342" w:rsidP="00CB1C3C">
      <w:pPr>
        <w:numPr>
          <w:ilvl w:val="3"/>
          <w:numId w:val="29"/>
        </w:numPr>
        <w:rPr>
          <w:ins w:id="519" w:author="Nahla Hatem" w:date="2020-12-17T20:10:00Z"/>
        </w:rPr>
        <w:pPrChange w:id="520" w:author="Nahla Hatem" w:date="2020-12-17T20:27:00Z">
          <w:pPr/>
        </w:pPrChange>
      </w:pPr>
      <w:ins w:id="521" w:author="Nahla Hatem" w:date="2020-12-17T20:11:00Z">
        <w:r>
          <w:t xml:space="preserve">Solution: </w:t>
        </w:r>
      </w:ins>
      <w:ins w:id="522" w:author="Nahla Hatem" w:date="2020-12-17T20:19:00Z">
        <w:r w:rsidR="00EA0B41" w:rsidRPr="00BE6342">
          <w:t>Drop</w:t>
        </w:r>
      </w:ins>
      <w:ins w:id="523" w:author="Nahla Hatem" w:date="2020-12-17T20:10:00Z">
        <w:r w:rsidRPr="00BE6342">
          <w:t xml:space="preserve"> the retweet data retweeted_status_id, retweeted_status_user_id and retweeted_status_timestamp columns</w:t>
        </w:r>
      </w:ins>
    </w:p>
    <w:p w14:paraId="6BB59148" w14:textId="6EDD4EF9" w:rsidR="00BE6342" w:rsidRDefault="00BE6342" w:rsidP="00CB1C3C">
      <w:pPr>
        <w:numPr>
          <w:ilvl w:val="1"/>
          <w:numId w:val="29"/>
        </w:numPr>
        <w:rPr>
          <w:ins w:id="524" w:author="Nahla Hatem" w:date="2020-12-17T20:11:00Z"/>
        </w:rPr>
        <w:pPrChange w:id="525" w:author="Nahla Hatem" w:date="2020-12-17T20:27:00Z">
          <w:pPr/>
        </w:pPrChange>
      </w:pPr>
      <w:ins w:id="526" w:author="Nahla Hatem" w:date="2020-12-17T20:11:00Z">
        <w:r>
          <w:t>2.doggo, floofer, pupper and puppo columns in archive_df table should be merged into one column named "stage"</w:t>
        </w:r>
      </w:ins>
    </w:p>
    <w:p w14:paraId="36630122" w14:textId="4EB60A5A" w:rsidR="00BE6342" w:rsidRDefault="00BE6342" w:rsidP="00CB1C3C">
      <w:pPr>
        <w:numPr>
          <w:ilvl w:val="3"/>
          <w:numId w:val="29"/>
        </w:numPr>
        <w:rPr>
          <w:ins w:id="527" w:author="Nahla Hatem" w:date="2020-12-17T20:11:00Z"/>
        </w:rPr>
        <w:pPrChange w:id="528" w:author="Nahla Hatem" w:date="2020-12-17T20:27:00Z">
          <w:pPr/>
        </w:pPrChange>
      </w:pPr>
      <w:ins w:id="529" w:author="Nahla Hatem" w:date="2020-12-17T20:11:00Z">
        <w:r>
          <w:t xml:space="preserve">Solution: </w:t>
        </w:r>
        <w:r>
          <w:t xml:space="preserve">Merge the three columns in one </w:t>
        </w:r>
      </w:ins>
      <w:ins w:id="530" w:author="Nahla Hatem" w:date="2020-12-17T20:40:00Z">
        <w:r w:rsidR="008D6693">
          <w:t>column</w:t>
        </w:r>
      </w:ins>
    </w:p>
    <w:p w14:paraId="6FF9B45D" w14:textId="77777777" w:rsidR="00BE6342" w:rsidRDefault="00BE6342" w:rsidP="00CB1C3C">
      <w:pPr>
        <w:numPr>
          <w:ilvl w:val="1"/>
          <w:numId w:val="29"/>
        </w:numPr>
        <w:rPr>
          <w:ins w:id="531" w:author="Nahla Hatem" w:date="2020-12-17T20:12:00Z"/>
        </w:rPr>
        <w:pPrChange w:id="532" w:author="Nahla Hatem" w:date="2020-12-17T20:27:00Z">
          <w:pPr/>
        </w:pPrChange>
      </w:pPr>
      <w:ins w:id="533" w:author="Nahla Hatem" w:date="2020-12-17T20:12:00Z">
        <w:r>
          <w:t>3.timestamp columns have both time and date data</w:t>
        </w:r>
      </w:ins>
    </w:p>
    <w:p w14:paraId="27CD94F5" w14:textId="409BDC7B" w:rsidR="00BE6342" w:rsidRDefault="00BE6342" w:rsidP="00CB1C3C">
      <w:pPr>
        <w:numPr>
          <w:ilvl w:val="3"/>
          <w:numId w:val="29"/>
        </w:numPr>
        <w:rPr>
          <w:ins w:id="534" w:author="Nahla Hatem" w:date="2020-12-17T20:12:00Z"/>
        </w:rPr>
        <w:pPrChange w:id="535" w:author="Nahla Hatem" w:date="2020-12-17T20:27:00Z">
          <w:pPr/>
        </w:pPrChange>
      </w:pPr>
      <w:ins w:id="536" w:author="Nahla Hatem" w:date="2020-12-17T20:12:00Z">
        <w:r>
          <w:t>Solution:</w:t>
        </w:r>
      </w:ins>
      <w:ins w:id="537" w:author="Nahla Hatem" w:date="2020-12-17T20:19:00Z">
        <w:r w:rsidR="00EA0B41">
          <w:t xml:space="preserve"> </w:t>
        </w:r>
      </w:ins>
      <w:ins w:id="538" w:author="Nahla Hatem" w:date="2020-12-17T20:12:00Z">
        <w:r>
          <w:t>Separate timestamp data in two columns time and Date.</w:t>
        </w:r>
      </w:ins>
    </w:p>
    <w:p w14:paraId="44C268E2" w14:textId="77777777" w:rsidR="00EA0B41" w:rsidRDefault="00BE6342" w:rsidP="00CB1C3C">
      <w:pPr>
        <w:numPr>
          <w:ilvl w:val="1"/>
          <w:numId w:val="29"/>
        </w:numPr>
        <w:rPr>
          <w:ins w:id="539" w:author="Nahla Hatem" w:date="2020-12-17T20:24:00Z"/>
        </w:rPr>
        <w:pPrChange w:id="540" w:author="Nahla Hatem" w:date="2020-12-17T20:27:00Z">
          <w:pPr/>
        </w:pPrChange>
      </w:pPr>
      <w:ins w:id="541" w:author="Nahla Hatem" w:date="2020-12-17T20:12:00Z">
        <w:r>
          <w:t>4.retweet_count and favorite_count columns from status_df (tweet status) table should be joined with archive_df table</w:t>
        </w:r>
      </w:ins>
    </w:p>
    <w:p w14:paraId="666085FF" w14:textId="6E69C262" w:rsidR="00BE6342" w:rsidRDefault="00BE6342" w:rsidP="00CB1C3C">
      <w:pPr>
        <w:numPr>
          <w:ilvl w:val="3"/>
          <w:numId w:val="29"/>
        </w:numPr>
        <w:rPr>
          <w:ins w:id="542" w:author="Nahla Hatem" w:date="2020-12-17T20:13:00Z"/>
        </w:rPr>
        <w:pPrChange w:id="543" w:author="Nahla Hatem" w:date="2020-12-17T20:27:00Z">
          <w:pPr/>
        </w:pPrChange>
      </w:pPr>
      <w:ins w:id="544" w:author="Nahla Hatem" w:date="2020-12-17T20:12:00Z">
        <w:r>
          <w:t xml:space="preserve">Solution: </w:t>
        </w:r>
        <w:r>
          <w:t>Separate timestamp data in two columns time and Date.</w:t>
        </w:r>
      </w:ins>
    </w:p>
    <w:p w14:paraId="12982377" w14:textId="19CB0418" w:rsidR="00EA0B41" w:rsidRDefault="00BE6342" w:rsidP="00CB1C3C">
      <w:pPr>
        <w:numPr>
          <w:ilvl w:val="1"/>
          <w:numId w:val="29"/>
        </w:numPr>
        <w:rPr>
          <w:ins w:id="545" w:author="Nahla Hatem" w:date="2020-12-17T20:25:00Z"/>
        </w:rPr>
        <w:pPrChange w:id="546" w:author="Nahla Hatem" w:date="2020-12-17T20:27:00Z">
          <w:pPr/>
        </w:pPrChange>
      </w:pPr>
      <w:ins w:id="547" w:author="Nahla Hatem" w:date="2020-12-17T20:13:00Z">
        <w:r>
          <w:t>5.The names of columns p</w:t>
        </w:r>
      </w:ins>
      <w:ins w:id="548" w:author="Nahla Hatem" w:date="2020-12-17T20:40:00Z">
        <w:r w:rsidR="008D6693">
          <w:t>1, p2, p3, p</w:t>
        </w:r>
      </w:ins>
      <w:ins w:id="549" w:author="Nahla Hatem" w:date="2020-12-17T20:13:00Z">
        <w:r>
          <w:t>1_</w:t>
        </w:r>
      </w:ins>
      <w:ins w:id="550" w:author="Nahla Hatem" w:date="2020-12-17T20:40:00Z">
        <w:r w:rsidR="008D6693">
          <w:t>conf, p</w:t>
        </w:r>
      </w:ins>
      <w:ins w:id="551" w:author="Nahla Hatem" w:date="2020-12-17T20:13:00Z">
        <w:r>
          <w:t>2_</w:t>
        </w:r>
      </w:ins>
      <w:ins w:id="552" w:author="Nahla Hatem" w:date="2020-12-17T20:42:00Z">
        <w:r w:rsidR="008D6693">
          <w:t>conf, p</w:t>
        </w:r>
      </w:ins>
      <w:ins w:id="553" w:author="Nahla Hatem" w:date="2020-12-17T20:13:00Z">
        <w:r>
          <w:t>3_</w:t>
        </w:r>
      </w:ins>
      <w:ins w:id="554" w:author="Nahla Hatem" w:date="2020-12-17T20:42:00Z">
        <w:r w:rsidR="008D6693">
          <w:t>conf, p</w:t>
        </w:r>
      </w:ins>
      <w:ins w:id="555" w:author="Nahla Hatem" w:date="2020-12-17T20:13:00Z">
        <w:r>
          <w:t>1_</w:t>
        </w:r>
      </w:ins>
      <w:ins w:id="556" w:author="Nahla Hatem" w:date="2020-12-17T20:42:00Z">
        <w:r w:rsidR="008D6693">
          <w:t>dog, p</w:t>
        </w:r>
      </w:ins>
      <w:ins w:id="557" w:author="Nahla Hatem" w:date="2020-12-17T20:13:00Z">
        <w:r>
          <w:t>2_</w:t>
        </w:r>
        <w:proofErr w:type="gramStart"/>
        <w:r>
          <w:t>dog,p</w:t>
        </w:r>
        <w:proofErr w:type="gramEnd"/>
        <w:r>
          <w:t xml:space="preserve">3_dog </w:t>
        </w:r>
      </w:ins>
      <w:ins w:id="558" w:author="Nahla Hatem" w:date="2020-12-17T20:40:00Z">
        <w:r w:rsidR="008D6693">
          <w:t>doesn’t</w:t>
        </w:r>
      </w:ins>
      <w:ins w:id="559" w:author="Nahla Hatem" w:date="2020-12-17T20:13:00Z">
        <w:r>
          <w:t xml:space="preserve"> </w:t>
        </w:r>
      </w:ins>
      <w:ins w:id="560" w:author="Nahla Hatem" w:date="2020-12-17T20:41:00Z">
        <w:r w:rsidR="008D6693">
          <w:t>describe</w:t>
        </w:r>
      </w:ins>
      <w:ins w:id="561" w:author="Nahla Hatem" w:date="2020-12-17T20:13:00Z">
        <w:r>
          <w:t xml:space="preserve"> it</w:t>
        </w:r>
      </w:ins>
    </w:p>
    <w:p w14:paraId="1E461E23" w14:textId="17462334" w:rsidR="00BE6342" w:rsidRDefault="00BE6342" w:rsidP="00CB1C3C">
      <w:pPr>
        <w:numPr>
          <w:ilvl w:val="3"/>
          <w:numId w:val="29"/>
        </w:numPr>
        <w:rPr>
          <w:ins w:id="562" w:author="Nahla Hatem" w:date="2020-12-17T20:13:00Z"/>
        </w:rPr>
        <w:pPrChange w:id="563" w:author="Nahla Hatem" w:date="2020-12-17T20:28:00Z">
          <w:pPr/>
        </w:pPrChange>
      </w:pPr>
      <w:ins w:id="564" w:author="Nahla Hatem" w:date="2020-12-17T20:13:00Z">
        <w:r>
          <w:t xml:space="preserve">Solution: </w:t>
        </w:r>
        <w:r>
          <w:t>c</w:t>
        </w:r>
        <w:r>
          <w:t>h</w:t>
        </w:r>
        <w:r>
          <w:t>ange columns names.</w:t>
        </w:r>
      </w:ins>
    </w:p>
    <w:p w14:paraId="770A5347" w14:textId="523F437A" w:rsidR="00BE6342" w:rsidRDefault="00BE6342" w:rsidP="00CB1C3C">
      <w:pPr>
        <w:numPr>
          <w:ilvl w:val="1"/>
          <w:numId w:val="29"/>
        </w:numPr>
        <w:rPr>
          <w:ins w:id="565" w:author="Nahla Hatem" w:date="2020-12-17T20:14:00Z"/>
        </w:rPr>
        <w:pPrChange w:id="566" w:author="Nahla Hatem" w:date="2020-12-17T20:27:00Z">
          <w:pPr/>
        </w:pPrChange>
      </w:pPr>
      <w:ins w:id="567" w:author="Nahla Hatem" w:date="2020-12-17T20:14:00Z">
        <w:r>
          <w:t xml:space="preserve">Every </w:t>
        </w:r>
      </w:ins>
      <w:ins w:id="568" w:author="Nahla Hatem" w:date="2020-12-17T20:40:00Z">
        <w:r w:rsidR="008D6693">
          <w:t>algorithm</w:t>
        </w:r>
      </w:ins>
      <w:ins w:id="569" w:author="Nahla Hatem" w:date="2020-12-17T20:14:00Z">
        <w:r>
          <w:t xml:space="preserve"> has three </w:t>
        </w:r>
      </w:ins>
      <w:ins w:id="570" w:author="Nahla Hatem" w:date="2020-12-17T20:40:00Z">
        <w:r w:rsidR="008D6693">
          <w:t>columns</w:t>
        </w:r>
      </w:ins>
    </w:p>
    <w:p w14:paraId="703914A9" w14:textId="1C9B2C11" w:rsidR="00BE6342" w:rsidRDefault="00BE6342" w:rsidP="00CB1C3C">
      <w:pPr>
        <w:numPr>
          <w:ilvl w:val="3"/>
          <w:numId w:val="29"/>
        </w:numPr>
        <w:rPr>
          <w:ins w:id="571" w:author="Nahla Hatem" w:date="2020-12-17T20:14:00Z"/>
        </w:rPr>
        <w:pPrChange w:id="572" w:author="Nahla Hatem" w:date="2020-12-17T20:28:00Z">
          <w:pPr/>
        </w:pPrChange>
      </w:pPr>
      <w:ins w:id="573" w:author="Nahla Hatem" w:date="2020-12-17T20:14:00Z">
        <w:r>
          <w:t xml:space="preserve">Solution: </w:t>
        </w:r>
        <w:r>
          <w:t xml:space="preserve">Add algorithms in one column name </w:t>
        </w:r>
      </w:ins>
      <w:ins w:id="574" w:author="Nahla Hatem" w:date="2020-12-17T20:40:00Z">
        <w:r w:rsidR="008D6693">
          <w:t>breed,</w:t>
        </w:r>
      </w:ins>
      <w:ins w:id="575" w:author="Nahla Hatem" w:date="2020-12-17T20:14:00Z">
        <w:r>
          <w:t xml:space="preserve"> add the </w:t>
        </w:r>
      </w:ins>
      <w:ins w:id="576" w:author="Nahla Hatem" w:date="2020-12-17T20:41:00Z">
        <w:r w:rsidR="008D6693">
          <w:t>confidence</w:t>
        </w:r>
      </w:ins>
      <w:ins w:id="577" w:author="Nahla Hatem" w:date="2020-12-17T20:14:00Z">
        <w:r>
          <w:t xml:space="preserve"> of </w:t>
        </w:r>
      </w:ins>
      <w:ins w:id="578" w:author="Nahla Hatem" w:date="2020-12-17T20:40:00Z">
        <w:r w:rsidR="008D6693">
          <w:t>these algorithms</w:t>
        </w:r>
      </w:ins>
      <w:ins w:id="579" w:author="Nahla Hatem" w:date="2020-12-17T20:14:00Z">
        <w:r>
          <w:t xml:space="preserve"> in column breed_</w:t>
        </w:r>
      </w:ins>
      <w:ins w:id="580" w:author="Nahla Hatem" w:date="2020-12-17T20:40:00Z">
        <w:r w:rsidR="008D6693">
          <w:t>confedance, and</w:t>
        </w:r>
      </w:ins>
      <w:ins w:id="581" w:author="Nahla Hatem" w:date="2020-12-17T20:14:00Z">
        <w:r>
          <w:t xml:space="preserve"> add the type of doges in Dog_type column</w:t>
        </w:r>
      </w:ins>
    </w:p>
    <w:p w14:paraId="0D5D7320" w14:textId="2FAADE73" w:rsidR="00BE6342" w:rsidRDefault="00BE6342" w:rsidP="00CB1C3C">
      <w:pPr>
        <w:numPr>
          <w:ilvl w:val="1"/>
          <w:numId w:val="29"/>
        </w:numPr>
        <w:rPr>
          <w:ins w:id="582" w:author="Nahla Hatem" w:date="2020-12-17T20:15:00Z"/>
        </w:rPr>
        <w:pPrChange w:id="583" w:author="Nahla Hatem" w:date="2020-12-17T20:27:00Z">
          <w:pPr/>
        </w:pPrChange>
      </w:pPr>
      <w:ins w:id="584" w:author="Nahla Hatem" w:date="2020-12-17T20:15:00Z">
        <w:r>
          <w:t>Merge breed column in archive_cleaning</w:t>
        </w:r>
      </w:ins>
    </w:p>
    <w:p w14:paraId="405069E2" w14:textId="55BE8F32" w:rsidR="00BE6342" w:rsidRDefault="00BE6342" w:rsidP="00CB1C3C">
      <w:pPr>
        <w:numPr>
          <w:ilvl w:val="3"/>
          <w:numId w:val="29"/>
        </w:numPr>
        <w:rPr>
          <w:ins w:id="585" w:author="Nahla Hatem" w:date="2020-12-17T20:14:00Z"/>
        </w:rPr>
        <w:pPrChange w:id="586" w:author="Nahla Hatem" w:date="2020-12-17T20:27:00Z">
          <w:pPr/>
        </w:pPrChange>
      </w:pPr>
      <w:ins w:id="587" w:author="Nahla Hatem" w:date="2020-12-17T20:15:00Z">
        <w:r>
          <w:t xml:space="preserve">Solution: </w:t>
        </w:r>
        <w:r>
          <w:t xml:space="preserve"> Merge breed </w:t>
        </w:r>
      </w:ins>
      <w:ins w:id="588" w:author="Nahla Hatem" w:date="2020-12-17T20:40:00Z">
        <w:r w:rsidR="008D6693">
          <w:t>column, breed</w:t>
        </w:r>
      </w:ins>
      <w:ins w:id="589" w:author="Nahla Hatem" w:date="2020-12-17T20:15:00Z">
        <w:r>
          <w:t>_</w:t>
        </w:r>
      </w:ins>
      <w:ins w:id="590" w:author="Nahla Hatem" w:date="2020-12-17T20:40:00Z">
        <w:r w:rsidR="008D6693">
          <w:t>confedance, and</w:t>
        </w:r>
      </w:ins>
      <w:ins w:id="591" w:author="Nahla Hatem" w:date="2020-12-17T20:15:00Z">
        <w:r>
          <w:t xml:space="preserve"> Dog_</w:t>
        </w:r>
      </w:ins>
      <w:ins w:id="592" w:author="Nahla Hatem" w:date="2020-12-17T20:40:00Z">
        <w:r w:rsidR="008D6693">
          <w:t>type in</w:t>
        </w:r>
      </w:ins>
      <w:ins w:id="593" w:author="Nahla Hatem" w:date="2020-12-17T20:15:00Z">
        <w:r>
          <w:t xml:space="preserve"> archive_cleaning</w:t>
        </w:r>
      </w:ins>
    </w:p>
    <w:p w14:paraId="1E511758" w14:textId="2DB898E4" w:rsidR="00BE6342" w:rsidRDefault="00BE6342" w:rsidP="003B2011">
      <w:pPr>
        <w:rPr>
          <w:ins w:id="594" w:author="Nahla Hatem" w:date="2020-12-17T20:15:00Z"/>
        </w:rPr>
      </w:pPr>
    </w:p>
    <w:p w14:paraId="1DCE3A7F" w14:textId="0BA6E18C" w:rsidR="00BE6342" w:rsidRDefault="00BE6342" w:rsidP="003B2011">
      <w:pPr>
        <w:rPr>
          <w:ins w:id="595" w:author="Nahla Hatem" w:date="2020-12-17T20:15:00Z"/>
        </w:rPr>
      </w:pPr>
    </w:p>
    <w:p w14:paraId="1C276F4F" w14:textId="2FE5ED10" w:rsidR="00BE6342" w:rsidRDefault="00BE6342" w:rsidP="003B2011">
      <w:pPr>
        <w:rPr>
          <w:ins w:id="596" w:author="Nahla Hatem" w:date="2020-12-17T20:15:00Z"/>
        </w:rPr>
      </w:pPr>
    </w:p>
    <w:p w14:paraId="22C43D9B" w14:textId="77777777" w:rsidR="00BE6342" w:rsidRPr="003B2011" w:rsidRDefault="00BE6342" w:rsidP="003B2011">
      <w:pPr>
        <w:rPr>
          <w:ins w:id="597" w:author="Nahla Hatem" w:date="2020-12-17T03:14:00Z"/>
          <w:rPrChange w:id="598" w:author="Nahla Hatem" w:date="2020-12-17T19:58:00Z">
            <w:rPr>
              <w:ins w:id="599" w:author="Nahla Hatem" w:date="2020-12-17T03:14:00Z"/>
              <w:rStyle w:val="Strong"/>
              <w:rFonts w:ascii="Helvetica" w:hAnsi="Helvetica" w:cs="Helvetica"/>
              <w:color w:val="000000"/>
              <w:sz w:val="21"/>
              <w:szCs w:val="21"/>
              <w:shd w:val="clear" w:color="auto" w:fill="FFFFFF"/>
            </w:rPr>
          </w:rPrChange>
        </w:rPr>
        <w:pPrChange w:id="600" w:author="Nahla Hatem" w:date="2020-12-17T19:58:00Z">
          <w:pPr/>
        </w:pPrChange>
      </w:pPr>
    </w:p>
    <w:p w14:paraId="108EAB8E" w14:textId="77777777" w:rsidR="00100B55" w:rsidRPr="00D420A3" w:rsidRDefault="00100B55" w:rsidP="00100B55">
      <w:pPr>
        <w:pStyle w:val="Heading1"/>
        <w:shd w:val="clear" w:color="auto" w:fill="FFFFFF"/>
        <w:spacing w:before="129"/>
        <w:rPr>
          <w:ins w:id="601" w:author="Nahla Hatem" w:date="2020-12-17T03:14:00Z"/>
          <w:rFonts w:asciiTheme="minorHAnsi" w:hAnsiTheme="minorHAnsi" w:cstheme="minorHAnsi"/>
          <w:color w:val="000000"/>
          <w:sz w:val="39"/>
          <w:szCs w:val="39"/>
          <w:rPrChange w:id="602" w:author="Nahla Hatem" w:date="2020-12-17T03:27:00Z">
            <w:rPr>
              <w:ins w:id="603" w:author="Nahla Hatem" w:date="2020-12-17T03:14:00Z"/>
              <w:rFonts w:ascii="Helvetica" w:hAnsi="Helvetica" w:cs="Helvetica"/>
              <w:color w:val="000000"/>
              <w:sz w:val="39"/>
              <w:szCs w:val="39"/>
            </w:rPr>
          </w:rPrChange>
        </w:rPr>
      </w:pPr>
      <w:ins w:id="604" w:author="Nahla Hatem" w:date="2020-12-17T03:14:00Z">
        <w:r w:rsidRPr="00D420A3">
          <w:rPr>
            <w:rFonts w:asciiTheme="minorHAnsi" w:hAnsiTheme="minorHAnsi" w:cstheme="minorHAnsi"/>
            <w:color w:val="000000"/>
            <w:sz w:val="39"/>
            <w:szCs w:val="39"/>
            <w:rPrChange w:id="605" w:author="Nahla Hatem" w:date="2020-12-17T03:27:00Z">
              <w:rPr>
                <w:rFonts w:ascii="Helvetica" w:hAnsi="Helvetica" w:cs="Helvetica"/>
                <w:b/>
                <w:bCs/>
                <w:color w:val="000000"/>
                <w:sz w:val="39"/>
                <w:szCs w:val="39"/>
              </w:rPr>
            </w:rPrChange>
          </w:rPr>
          <w:t>Store Data</w:t>
        </w:r>
      </w:ins>
    </w:p>
    <w:p w14:paraId="18DE91E1" w14:textId="53F7A2F1" w:rsidR="00100B55" w:rsidRPr="00D420A3" w:rsidRDefault="00100B55">
      <w:pPr>
        <w:rPr>
          <w:ins w:id="606" w:author="Nahla Hatem" w:date="2020-12-17T03:14:00Z"/>
        </w:rPr>
      </w:pPr>
      <w:ins w:id="607" w:author="Nahla Hatem" w:date="2020-12-17T03:14:00Z">
        <w:r w:rsidRPr="00D420A3">
          <w:t xml:space="preserve">  Store </w:t>
        </w:r>
      </w:ins>
      <w:ins w:id="608" w:author="Nahla Hatem" w:date="2020-12-17T03:35:00Z">
        <w:r w:rsidR="00D420A3" w:rsidRPr="00D420A3">
          <w:t>data frame</w:t>
        </w:r>
      </w:ins>
      <w:ins w:id="609" w:author="Nahla Hatem" w:date="2020-12-17T03:14:00Z">
        <w:r w:rsidRPr="00D420A3">
          <w:t xml:space="preserve"> in csv files by </w:t>
        </w:r>
      </w:ins>
      <w:ins w:id="610" w:author="Nahla Hatem" w:date="2020-12-17T03:37:00Z">
        <w:r w:rsidR="00D420A3" w:rsidRPr="00D420A3">
          <w:t>using to</w:t>
        </w:r>
      </w:ins>
      <w:ins w:id="611" w:author="Nahla Hatem" w:date="2020-12-17T03:14:00Z">
        <w:r w:rsidRPr="00D420A3">
          <w:t xml:space="preserve">_csv </w:t>
        </w:r>
      </w:ins>
    </w:p>
    <w:p w14:paraId="39F1D302" w14:textId="0D38CA92" w:rsidR="00100B55" w:rsidRPr="00D420A3" w:rsidRDefault="00100B55" w:rsidP="00146E12">
      <w:pPr>
        <w:rPr>
          <w:ins w:id="612" w:author="Nahla Hatem" w:date="2020-12-17T03:14:00Z"/>
          <w:rFonts w:cstheme="minorHAnsi"/>
          <w:rPrChange w:id="613" w:author="Nahla Hatem" w:date="2020-12-17T03:27:00Z">
            <w:rPr>
              <w:ins w:id="614" w:author="Nahla Hatem" w:date="2020-12-17T03:14:00Z"/>
            </w:rPr>
          </w:rPrChange>
        </w:rPr>
      </w:pPr>
    </w:p>
    <w:p w14:paraId="641B7CB3" w14:textId="77777777" w:rsidR="00100B55" w:rsidRPr="00D420A3" w:rsidRDefault="00100B55" w:rsidP="00100B55">
      <w:pPr>
        <w:pStyle w:val="Heading1"/>
        <w:shd w:val="clear" w:color="auto" w:fill="FFFFFF"/>
        <w:spacing w:before="129"/>
        <w:rPr>
          <w:ins w:id="615" w:author="Nahla Hatem" w:date="2020-12-17T03:14:00Z"/>
          <w:rFonts w:asciiTheme="minorHAnsi" w:hAnsiTheme="minorHAnsi" w:cstheme="minorHAnsi"/>
          <w:color w:val="000000"/>
          <w:sz w:val="39"/>
          <w:szCs w:val="39"/>
          <w:rPrChange w:id="616" w:author="Nahla Hatem" w:date="2020-12-17T03:27:00Z">
            <w:rPr>
              <w:ins w:id="617" w:author="Nahla Hatem" w:date="2020-12-17T03:14:00Z"/>
              <w:rFonts w:ascii="Helvetica" w:hAnsi="Helvetica" w:cs="Helvetica"/>
              <w:color w:val="000000"/>
              <w:sz w:val="39"/>
              <w:szCs w:val="39"/>
            </w:rPr>
          </w:rPrChange>
        </w:rPr>
      </w:pPr>
      <w:ins w:id="618" w:author="Nahla Hatem" w:date="2020-12-17T03:14:00Z">
        <w:r w:rsidRPr="00D420A3">
          <w:rPr>
            <w:rFonts w:asciiTheme="minorHAnsi" w:hAnsiTheme="minorHAnsi" w:cstheme="minorHAnsi"/>
            <w:color w:val="000000"/>
            <w:sz w:val="39"/>
            <w:szCs w:val="39"/>
            <w:rPrChange w:id="619" w:author="Nahla Hatem" w:date="2020-12-17T03:27:00Z">
              <w:rPr>
                <w:rFonts w:ascii="Helvetica" w:hAnsi="Helvetica" w:cs="Helvetica"/>
                <w:color w:val="000000"/>
                <w:sz w:val="39"/>
                <w:szCs w:val="39"/>
              </w:rPr>
            </w:rPrChange>
          </w:rPr>
          <w:t>Analyzing Data</w:t>
        </w:r>
      </w:ins>
    </w:p>
    <w:p w14:paraId="56C00A85" w14:textId="49225610" w:rsidR="00100B55" w:rsidRPr="00D420A3" w:rsidRDefault="00100B55">
      <w:pPr>
        <w:spacing w:after="0"/>
        <w:rPr>
          <w:ins w:id="620" w:author="Nahla Hatem" w:date="2020-12-17T03:15:00Z"/>
          <w:rFonts w:cstheme="minorHAnsi"/>
          <w:rPrChange w:id="621" w:author="Nahla Hatem" w:date="2020-12-17T03:27:00Z">
            <w:rPr>
              <w:ins w:id="622" w:author="Nahla Hatem" w:date="2020-12-17T03:15:00Z"/>
            </w:rPr>
          </w:rPrChange>
        </w:rPr>
        <w:pPrChange w:id="623" w:author="Nahla Hatem" w:date="2020-12-17T03:44:00Z">
          <w:pPr/>
        </w:pPrChange>
      </w:pPr>
      <w:ins w:id="624" w:author="Nahla Hatem" w:date="2020-12-17T03:15:00Z">
        <w:r w:rsidRPr="00D420A3">
          <w:rPr>
            <w:rFonts w:cstheme="minorHAnsi"/>
            <w:rPrChange w:id="625" w:author="Nahla Hatem" w:date="2020-12-17T03:27:00Z">
              <w:rPr/>
            </w:rPrChange>
          </w:rPr>
          <w:t xml:space="preserve"> </w:t>
        </w:r>
      </w:ins>
    </w:p>
    <w:p w14:paraId="454C879E" w14:textId="3455C12B" w:rsidR="00100B55" w:rsidRPr="00D420A3" w:rsidRDefault="00100B55">
      <w:pPr>
        <w:numPr>
          <w:ilvl w:val="0"/>
          <w:numId w:val="8"/>
        </w:numPr>
        <w:spacing w:after="0"/>
        <w:rPr>
          <w:ins w:id="626" w:author="Nahla Hatem" w:date="2020-12-17T03:15:00Z"/>
          <w:rFonts w:cstheme="minorHAnsi"/>
          <w:rPrChange w:id="627" w:author="Nahla Hatem" w:date="2020-12-17T03:27:00Z">
            <w:rPr>
              <w:ins w:id="628" w:author="Nahla Hatem" w:date="2020-12-17T03:15:00Z"/>
            </w:rPr>
          </w:rPrChange>
        </w:rPr>
        <w:pPrChange w:id="629" w:author="Nahla Hatem" w:date="2020-12-17T03:44:00Z">
          <w:pPr/>
        </w:pPrChange>
      </w:pPr>
      <w:ins w:id="630" w:author="Nahla Hatem" w:date="2020-12-17T03:15:00Z">
        <w:r w:rsidRPr="00D420A3">
          <w:rPr>
            <w:rFonts w:cstheme="minorHAnsi"/>
            <w:rPrChange w:id="631" w:author="Nahla Hatem" w:date="2020-12-17T03:27:00Z">
              <w:rPr/>
            </w:rPrChange>
          </w:rPr>
          <w:t>Check Datatype of all data which in both archive_cleaning and image_Copy tables</w:t>
        </w:r>
      </w:ins>
    </w:p>
    <w:p w14:paraId="58E04B89" w14:textId="0FA75E81" w:rsidR="00100B55" w:rsidRPr="00D420A3" w:rsidRDefault="00100B55">
      <w:pPr>
        <w:numPr>
          <w:ilvl w:val="0"/>
          <w:numId w:val="8"/>
        </w:numPr>
        <w:spacing w:after="0"/>
        <w:rPr>
          <w:ins w:id="632" w:author="Nahla Hatem" w:date="2020-12-17T03:16:00Z"/>
          <w:rFonts w:cstheme="minorHAnsi"/>
          <w:rPrChange w:id="633" w:author="Nahla Hatem" w:date="2020-12-17T03:27:00Z">
            <w:rPr>
              <w:ins w:id="634" w:author="Nahla Hatem" w:date="2020-12-17T03:16:00Z"/>
            </w:rPr>
          </w:rPrChange>
        </w:rPr>
        <w:pPrChange w:id="635" w:author="Nahla Hatem" w:date="2020-12-17T03:44:00Z">
          <w:pPr/>
        </w:pPrChange>
      </w:pPr>
      <w:ins w:id="636" w:author="Nahla Hatem" w:date="2020-12-17T03:16:00Z">
        <w:r w:rsidRPr="00D420A3">
          <w:rPr>
            <w:rFonts w:cstheme="minorHAnsi"/>
            <w:rPrChange w:id="637" w:author="Nahla Hatem" w:date="2020-12-17T03:27:00Z">
              <w:rPr/>
            </w:rPrChange>
          </w:rPr>
          <w:t>Display</w:t>
        </w:r>
      </w:ins>
      <w:ins w:id="638" w:author="Nahla Hatem" w:date="2020-12-17T03:15:00Z">
        <w:r w:rsidRPr="00D420A3">
          <w:rPr>
            <w:rFonts w:cstheme="minorHAnsi"/>
            <w:rPrChange w:id="639" w:author="Nahla Hatem" w:date="2020-12-17T03:27:00Z">
              <w:rPr/>
            </w:rPrChange>
          </w:rPr>
          <w:t xml:space="preserve"> </w:t>
        </w:r>
      </w:ins>
      <w:ins w:id="640" w:author="Nahla Hatem" w:date="2020-12-17T03:37:00Z">
        <w:r w:rsidR="00D420A3" w:rsidRPr="00D420A3">
          <w:rPr>
            <w:rFonts w:cstheme="minorHAnsi"/>
          </w:rPr>
          <w:t>dogs’</w:t>
        </w:r>
      </w:ins>
      <w:ins w:id="641" w:author="Nahla Hatem" w:date="2020-12-17T03:15:00Z">
        <w:r w:rsidRPr="00D420A3">
          <w:rPr>
            <w:rFonts w:cstheme="minorHAnsi"/>
            <w:rPrChange w:id="642" w:author="Nahla Hatem" w:date="2020-12-17T03:27:00Z">
              <w:rPr/>
            </w:rPrChange>
          </w:rPr>
          <w:t xml:space="preserve"> names which is </w:t>
        </w:r>
      </w:ins>
      <w:ins w:id="643" w:author="Nahla Hatem" w:date="2020-12-17T03:35:00Z">
        <w:r w:rsidR="00D420A3" w:rsidRPr="00D420A3">
          <w:rPr>
            <w:rFonts w:cstheme="minorHAnsi"/>
          </w:rPr>
          <w:t>popular</w:t>
        </w:r>
      </w:ins>
      <w:ins w:id="644" w:author="Nahla Hatem" w:date="2020-12-17T03:15:00Z">
        <w:r w:rsidRPr="00D420A3">
          <w:rPr>
            <w:rFonts w:cstheme="minorHAnsi"/>
            <w:rPrChange w:id="645" w:author="Nahla Hatem" w:date="2020-12-17T03:27:00Z">
              <w:rPr/>
            </w:rPrChange>
          </w:rPr>
          <w:t xml:space="preserve"> use</w:t>
        </w:r>
      </w:ins>
    </w:p>
    <w:p w14:paraId="05760ECB" w14:textId="0881F70E" w:rsidR="00100B55" w:rsidRPr="00D420A3" w:rsidRDefault="00100B55">
      <w:pPr>
        <w:numPr>
          <w:ilvl w:val="0"/>
          <w:numId w:val="8"/>
        </w:numPr>
        <w:spacing w:after="0"/>
        <w:rPr>
          <w:ins w:id="646" w:author="Nahla Hatem" w:date="2020-12-17T03:17:00Z"/>
          <w:rFonts w:cstheme="minorHAnsi"/>
          <w:rPrChange w:id="647" w:author="Nahla Hatem" w:date="2020-12-17T03:27:00Z">
            <w:rPr>
              <w:ins w:id="648" w:author="Nahla Hatem" w:date="2020-12-17T03:17:00Z"/>
            </w:rPr>
          </w:rPrChange>
        </w:rPr>
        <w:pPrChange w:id="649" w:author="Nahla Hatem" w:date="2020-12-17T03:44:00Z">
          <w:pPr/>
        </w:pPrChange>
      </w:pPr>
      <w:ins w:id="650" w:author="Nahla Hatem" w:date="2020-12-17T03:16:00Z">
        <w:r w:rsidRPr="00D420A3">
          <w:rPr>
            <w:rFonts w:cstheme="minorHAnsi"/>
            <w:rPrChange w:id="651" w:author="Nahla Hatem" w:date="2020-12-17T03:27:00Z">
              <w:rPr/>
            </w:rPrChange>
          </w:rPr>
          <w:t xml:space="preserve">Check </w:t>
        </w:r>
      </w:ins>
      <w:ins w:id="652" w:author="Nahla Hatem" w:date="2020-12-17T03:35:00Z">
        <w:r w:rsidR="00D420A3" w:rsidRPr="00D420A3">
          <w:rPr>
            <w:rFonts w:cstheme="minorHAnsi"/>
          </w:rPr>
          <w:t>frequency</w:t>
        </w:r>
      </w:ins>
      <w:ins w:id="653" w:author="Nahla Hatem" w:date="2020-12-17T03:16:00Z">
        <w:r w:rsidRPr="00D420A3">
          <w:rPr>
            <w:rFonts w:cstheme="minorHAnsi"/>
            <w:rPrChange w:id="654" w:author="Nahla Hatem" w:date="2020-12-17T03:27:00Z">
              <w:rPr/>
            </w:rPrChange>
          </w:rPr>
          <w:t xml:space="preserve"> of each stage for </w:t>
        </w:r>
      </w:ins>
      <w:ins w:id="655" w:author="Nahla Hatem" w:date="2020-12-17T03:17:00Z">
        <w:r w:rsidRPr="00D420A3">
          <w:rPr>
            <w:rFonts w:cstheme="minorHAnsi"/>
            <w:rPrChange w:id="656" w:author="Nahla Hatem" w:date="2020-12-17T03:27:00Z">
              <w:rPr/>
            </w:rPrChange>
          </w:rPr>
          <w:t>dogs</w:t>
        </w:r>
      </w:ins>
    </w:p>
    <w:p w14:paraId="7044AC19" w14:textId="0F5C5CBA" w:rsidR="00100B55" w:rsidRPr="00D420A3" w:rsidRDefault="00100B55">
      <w:pPr>
        <w:numPr>
          <w:ilvl w:val="0"/>
          <w:numId w:val="8"/>
        </w:numPr>
        <w:spacing w:after="0"/>
        <w:rPr>
          <w:ins w:id="657" w:author="Nahla Hatem" w:date="2020-12-17T03:17:00Z"/>
          <w:rFonts w:cstheme="minorHAnsi"/>
          <w:rPrChange w:id="658" w:author="Nahla Hatem" w:date="2020-12-17T03:27:00Z">
            <w:rPr>
              <w:ins w:id="659" w:author="Nahla Hatem" w:date="2020-12-17T03:17:00Z"/>
            </w:rPr>
          </w:rPrChange>
        </w:rPr>
        <w:pPrChange w:id="660" w:author="Nahla Hatem" w:date="2020-12-17T03:44:00Z">
          <w:pPr/>
        </w:pPrChange>
      </w:pPr>
      <w:ins w:id="661" w:author="Nahla Hatem" w:date="2020-12-17T03:17:00Z">
        <w:r w:rsidRPr="00D420A3">
          <w:rPr>
            <w:rFonts w:cstheme="minorHAnsi"/>
            <w:rPrChange w:id="662" w:author="Nahla Hatem" w:date="2020-12-17T03:27:00Z">
              <w:rPr/>
            </w:rPrChange>
          </w:rPr>
          <w:t>Display Counts of each source for tweet</w:t>
        </w:r>
      </w:ins>
    </w:p>
    <w:p w14:paraId="655DF77A" w14:textId="31EFA5F8" w:rsidR="00100B55" w:rsidRPr="00D420A3" w:rsidRDefault="0045012B">
      <w:pPr>
        <w:numPr>
          <w:ilvl w:val="0"/>
          <w:numId w:val="8"/>
        </w:numPr>
        <w:spacing w:after="0"/>
        <w:rPr>
          <w:ins w:id="663" w:author="Nahla Hatem" w:date="2020-12-17T03:17:00Z"/>
          <w:rFonts w:cstheme="minorHAnsi"/>
          <w:rPrChange w:id="664" w:author="Nahla Hatem" w:date="2020-12-17T03:27:00Z">
            <w:rPr>
              <w:ins w:id="665" w:author="Nahla Hatem" w:date="2020-12-17T03:17:00Z"/>
            </w:rPr>
          </w:rPrChange>
        </w:rPr>
        <w:pPrChange w:id="666" w:author="Nahla Hatem" w:date="2020-12-17T03:44:00Z">
          <w:pPr/>
        </w:pPrChange>
      </w:pPr>
      <w:ins w:id="667" w:author="Nahla Hatem" w:date="2020-12-17T03:17:00Z">
        <w:r w:rsidRPr="00D420A3">
          <w:rPr>
            <w:rFonts w:cstheme="minorHAnsi"/>
            <w:rPrChange w:id="668" w:author="Nahla Hatem" w:date="2020-12-17T03:27:00Z">
              <w:rPr/>
            </w:rPrChange>
          </w:rPr>
          <w:t xml:space="preserve">Display </w:t>
        </w:r>
      </w:ins>
      <w:ins w:id="669" w:author="Nahla Hatem" w:date="2020-12-17T03:37:00Z">
        <w:r w:rsidR="00D420A3" w:rsidRPr="00D420A3">
          <w:rPr>
            <w:rFonts w:cstheme="minorHAnsi"/>
          </w:rPr>
          <w:t>Description of</w:t>
        </w:r>
      </w:ins>
      <w:ins w:id="670" w:author="Nahla Hatem" w:date="2020-12-17T03:17:00Z">
        <w:r w:rsidR="00100B55" w:rsidRPr="00D420A3">
          <w:rPr>
            <w:rFonts w:cstheme="minorHAnsi"/>
            <w:rPrChange w:id="671" w:author="Nahla Hatem" w:date="2020-12-17T03:27:00Z">
              <w:rPr/>
            </w:rPrChange>
          </w:rPr>
          <w:t xml:space="preserve"> </w:t>
        </w:r>
      </w:ins>
      <w:ins w:id="672" w:author="Nahla Hatem" w:date="2020-12-17T03:35:00Z">
        <w:r w:rsidR="00D420A3" w:rsidRPr="00D420A3">
          <w:rPr>
            <w:rFonts w:cstheme="minorHAnsi"/>
          </w:rPr>
          <w:t>Rating_numerator</w:t>
        </w:r>
      </w:ins>
      <w:ins w:id="673" w:author="Nahla Hatem" w:date="2020-12-17T03:17:00Z">
        <w:r w:rsidR="00100B55" w:rsidRPr="00D420A3">
          <w:rPr>
            <w:rFonts w:cstheme="minorHAnsi"/>
            <w:rPrChange w:id="674" w:author="Nahla Hatem" w:date="2020-12-17T03:27:00Z">
              <w:rPr/>
            </w:rPrChange>
          </w:rPr>
          <w:t xml:space="preserve"> data</w:t>
        </w:r>
      </w:ins>
    </w:p>
    <w:p w14:paraId="715BC545" w14:textId="2BF75226" w:rsidR="0045012B" w:rsidRPr="00D420A3" w:rsidRDefault="0045012B">
      <w:pPr>
        <w:numPr>
          <w:ilvl w:val="0"/>
          <w:numId w:val="8"/>
        </w:numPr>
        <w:spacing w:after="0"/>
        <w:rPr>
          <w:ins w:id="675" w:author="Nahla Hatem" w:date="2020-12-17T03:18:00Z"/>
          <w:rFonts w:cstheme="minorHAnsi"/>
          <w:rPrChange w:id="676" w:author="Nahla Hatem" w:date="2020-12-17T03:27:00Z">
            <w:rPr>
              <w:ins w:id="677" w:author="Nahla Hatem" w:date="2020-12-17T03:18:00Z"/>
            </w:rPr>
          </w:rPrChange>
        </w:rPr>
        <w:pPrChange w:id="678" w:author="Nahla Hatem" w:date="2020-12-17T03:44:00Z">
          <w:pPr/>
        </w:pPrChange>
      </w:pPr>
      <w:ins w:id="679" w:author="Nahla Hatem" w:date="2020-12-17T03:17:00Z">
        <w:r w:rsidRPr="00D420A3">
          <w:rPr>
            <w:rFonts w:cstheme="minorHAnsi"/>
            <w:rPrChange w:id="680" w:author="Nahla Hatem" w:date="2020-12-17T03:27:00Z">
              <w:rPr/>
            </w:rPrChange>
          </w:rPr>
          <w:t xml:space="preserve">Display Description of </w:t>
        </w:r>
      </w:ins>
      <w:ins w:id="681" w:author="Nahla Hatem" w:date="2020-12-17T03:36:00Z">
        <w:r w:rsidR="00D420A3" w:rsidRPr="00D420A3">
          <w:rPr>
            <w:rFonts w:cstheme="minorHAnsi"/>
          </w:rPr>
          <w:t>Retweet_count, favorite_count</w:t>
        </w:r>
      </w:ins>
    </w:p>
    <w:p w14:paraId="42F9DF69" w14:textId="1412B128" w:rsidR="0045012B" w:rsidRPr="00D420A3" w:rsidRDefault="0045012B">
      <w:pPr>
        <w:numPr>
          <w:ilvl w:val="0"/>
          <w:numId w:val="8"/>
        </w:numPr>
        <w:spacing w:after="0"/>
        <w:rPr>
          <w:ins w:id="682" w:author="Nahla Hatem" w:date="2020-12-17T03:19:00Z"/>
          <w:rFonts w:cstheme="minorHAnsi"/>
          <w:rPrChange w:id="683" w:author="Nahla Hatem" w:date="2020-12-17T03:27:00Z">
            <w:rPr>
              <w:ins w:id="684" w:author="Nahla Hatem" w:date="2020-12-17T03:19:00Z"/>
            </w:rPr>
          </w:rPrChange>
        </w:rPr>
        <w:pPrChange w:id="685" w:author="Nahla Hatem" w:date="2020-12-17T03:44:00Z">
          <w:pPr/>
        </w:pPrChange>
      </w:pPr>
      <w:ins w:id="686" w:author="Nahla Hatem" w:date="2020-12-17T03:18:00Z">
        <w:r w:rsidRPr="00D420A3">
          <w:rPr>
            <w:rFonts w:cstheme="minorHAnsi"/>
            <w:rPrChange w:id="687" w:author="Nahla Hatem" w:date="2020-12-17T03:27:00Z">
              <w:rPr/>
            </w:rPrChange>
          </w:rPr>
          <w:t>Find mean value of   rating_numerator</w:t>
        </w:r>
      </w:ins>
      <w:ins w:id="688" w:author="Nahla Hatem" w:date="2020-12-17T03:19:00Z">
        <w:r w:rsidRPr="00D420A3">
          <w:rPr>
            <w:rFonts w:cstheme="minorHAnsi"/>
            <w:rPrChange w:id="689" w:author="Nahla Hatem" w:date="2020-12-17T03:27:00Z">
              <w:rPr/>
            </w:rPrChange>
          </w:rPr>
          <w:t xml:space="preserve">, </w:t>
        </w:r>
      </w:ins>
      <w:ins w:id="690" w:author="Nahla Hatem" w:date="2020-12-17T03:18:00Z">
        <w:r w:rsidRPr="00D420A3">
          <w:rPr>
            <w:rFonts w:cstheme="minorHAnsi"/>
            <w:rPrChange w:id="691" w:author="Nahla Hatem" w:date="2020-12-17T03:27:00Z">
              <w:rPr/>
            </w:rPrChange>
          </w:rPr>
          <w:t>retweet_count</w:t>
        </w:r>
      </w:ins>
      <w:ins w:id="692" w:author="Nahla Hatem" w:date="2020-12-17T03:19:00Z">
        <w:r w:rsidRPr="00D420A3">
          <w:rPr>
            <w:rFonts w:cstheme="minorHAnsi"/>
            <w:rPrChange w:id="693" w:author="Nahla Hatem" w:date="2020-12-17T03:27:00Z">
              <w:rPr/>
            </w:rPrChange>
          </w:rPr>
          <w:t xml:space="preserve"> and </w:t>
        </w:r>
      </w:ins>
      <w:ins w:id="694" w:author="Nahla Hatem" w:date="2020-12-17T03:18:00Z">
        <w:r w:rsidRPr="00D420A3">
          <w:rPr>
            <w:rFonts w:cstheme="minorHAnsi"/>
            <w:rPrChange w:id="695" w:author="Nahla Hatem" w:date="2020-12-17T03:27:00Z">
              <w:rPr/>
            </w:rPrChange>
          </w:rPr>
          <w:t xml:space="preserve">favorite_count according to stage </w:t>
        </w:r>
      </w:ins>
    </w:p>
    <w:p w14:paraId="2C230035" w14:textId="5C13EE84" w:rsidR="0045012B" w:rsidRPr="00D420A3" w:rsidRDefault="00D420A3">
      <w:pPr>
        <w:numPr>
          <w:ilvl w:val="0"/>
          <w:numId w:val="8"/>
        </w:numPr>
        <w:spacing w:after="0"/>
        <w:rPr>
          <w:ins w:id="696" w:author="Nahla Hatem" w:date="2020-12-17T03:19:00Z"/>
          <w:rFonts w:cstheme="minorHAnsi"/>
          <w:rPrChange w:id="697" w:author="Nahla Hatem" w:date="2020-12-17T03:27:00Z">
            <w:rPr>
              <w:ins w:id="698" w:author="Nahla Hatem" w:date="2020-12-17T03:19:00Z"/>
            </w:rPr>
          </w:rPrChange>
        </w:rPr>
        <w:pPrChange w:id="699" w:author="Nahla Hatem" w:date="2020-12-17T03:44:00Z">
          <w:pPr/>
        </w:pPrChange>
      </w:pPr>
      <w:ins w:id="700" w:author="Nahla Hatem" w:date="2020-12-17T03:37:00Z">
        <w:r w:rsidRPr="00D420A3">
          <w:rPr>
            <w:rFonts w:cstheme="minorHAnsi"/>
          </w:rPr>
          <w:t>Display how</w:t>
        </w:r>
      </w:ins>
      <w:ins w:id="701" w:author="Nahla Hatem" w:date="2020-12-17T03:19:00Z">
        <w:r w:rsidR="0045012B" w:rsidRPr="00D420A3">
          <w:rPr>
            <w:rFonts w:cstheme="minorHAnsi"/>
            <w:rPrChange w:id="702" w:author="Nahla Hatem" w:date="2020-12-17T03:27:00Z">
              <w:rPr/>
            </w:rPrChange>
          </w:rPr>
          <w:t xml:space="preserve"> many times each </w:t>
        </w:r>
      </w:ins>
      <w:ins w:id="703" w:author="Nahla Hatem" w:date="2020-12-17T03:36:00Z">
        <w:r w:rsidRPr="00D420A3">
          <w:rPr>
            <w:rFonts w:cstheme="minorHAnsi"/>
          </w:rPr>
          <w:t>algorithm</w:t>
        </w:r>
      </w:ins>
      <w:ins w:id="704" w:author="Nahla Hatem" w:date="2020-12-17T03:19:00Z">
        <w:r w:rsidR="0045012B" w:rsidRPr="00D420A3">
          <w:rPr>
            <w:rFonts w:cstheme="minorHAnsi"/>
            <w:rPrChange w:id="705" w:author="Nahla Hatem" w:date="2020-12-17T03:27:00Z">
              <w:rPr/>
            </w:rPrChange>
          </w:rPr>
          <w:t xml:space="preserve"> was correct</w:t>
        </w:r>
      </w:ins>
    </w:p>
    <w:p w14:paraId="52FCC649" w14:textId="464FC133" w:rsidR="0045012B" w:rsidRPr="00D420A3" w:rsidRDefault="0045012B" w:rsidP="00146E12">
      <w:pPr>
        <w:rPr>
          <w:ins w:id="706" w:author="Nahla Hatem" w:date="2020-12-17T03:19:00Z"/>
          <w:rFonts w:cstheme="minorHAnsi"/>
          <w:rPrChange w:id="707" w:author="Nahla Hatem" w:date="2020-12-17T03:27:00Z">
            <w:rPr>
              <w:ins w:id="708" w:author="Nahla Hatem" w:date="2020-12-17T03:19:00Z"/>
            </w:rPr>
          </w:rPrChange>
        </w:rPr>
      </w:pPr>
    </w:p>
    <w:p w14:paraId="2C64DD81" w14:textId="718C895A" w:rsidR="0045012B" w:rsidRPr="00D420A3" w:rsidRDefault="00D420A3" w:rsidP="0045012B">
      <w:pPr>
        <w:pStyle w:val="Heading1"/>
        <w:shd w:val="clear" w:color="auto" w:fill="FFFFFF"/>
        <w:spacing w:before="129"/>
        <w:rPr>
          <w:ins w:id="709" w:author="Nahla Hatem" w:date="2020-12-17T03:19:00Z"/>
          <w:rFonts w:asciiTheme="minorHAnsi" w:hAnsiTheme="minorHAnsi" w:cstheme="minorHAnsi"/>
          <w:color w:val="000000"/>
          <w:sz w:val="39"/>
          <w:szCs w:val="39"/>
          <w:rPrChange w:id="710" w:author="Nahla Hatem" w:date="2020-12-17T03:27:00Z">
            <w:rPr>
              <w:ins w:id="711" w:author="Nahla Hatem" w:date="2020-12-17T03:19:00Z"/>
              <w:rFonts w:ascii="Helvetica" w:hAnsi="Helvetica" w:cs="Helvetica"/>
              <w:color w:val="000000"/>
              <w:sz w:val="39"/>
              <w:szCs w:val="39"/>
            </w:rPr>
          </w:rPrChange>
        </w:rPr>
      </w:pPr>
      <w:ins w:id="712" w:author="Nahla Hatem" w:date="2020-12-17T03:36:00Z">
        <w:r w:rsidRPr="00D420A3">
          <w:rPr>
            <w:rFonts w:asciiTheme="minorHAnsi" w:hAnsiTheme="minorHAnsi" w:cstheme="minorHAnsi"/>
            <w:color w:val="000000"/>
            <w:sz w:val="39"/>
            <w:szCs w:val="39"/>
          </w:rPr>
          <w:t>Visualizing</w:t>
        </w:r>
      </w:ins>
      <w:ins w:id="713" w:author="Nahla Hatem" w:date="2020-12-17T03:19:00Z">
        <w:r w:rsidR="0045012B" w:rsidRPr="00D420A3">
          <w:rPr>
            <w:rFonts w:asciiTheme="minorHAnsi" w:hAnsiTheme="minorHAnsi" w:cstheme="minorHAnsi"/>
            <w:color w:val="000000"/>
            <w:sz w:val="39"/>
            <w:szCs w:val="39"/>
            <w:rPrChange w:id="714" w:author="Nahla Hatem" w:date="2020-12-17T03:27:00Z">
              <w:rPr>
                <w:rFonts w:ascii="Helvetica" w:hAnsi="Helvetica" w:cs="Helvetica"/>
                <w:color w:val="000000"/>
                <w:sz w:val="39"/>
                <w:szCs w:val="39"/>
              </w:rPr>
            </w:rPrChange>
          </w:rPr>
          <w:t xml:space="preserve"> Data</w:t>
        </w:r>
      </w:ins>
    </w:p>
    <w:p w14:paraId="7CB3A3D4" w14:textId="5540E09C" w:rsidR="0045012B" w:rsidRDefault="0045012B" w:rsidP="00146E12">
      <w:pPr>
        <w:rPr>
          <w:ins w:id="715" w:author="Nahla Hatem" w:date="2020-12-17T20:36:00Z"/>
          <w:rFonts w:cstheme="minorHAnsi"/>
          <w:rtl/>
        </w:rPr>
      </w:pPr>
    </w:p>
    <w:p w14:paraId="34F59DE2" w14:textId="5212B148" w:rsidR="00AF4922" w:rsidRDefault="00AF4922" w:rsidP="00EF3527">
      <w:pPr>
        <w:numPr>
          <w:ilvl w:val="0"/>
          <w:numId w:val="33"/>
        </w:numPr>
        <w:rPr>
          <w:ins w:id="716" w:author="Nahla Hatem" w:date="2020-12-17T20:36:00Z"/>
          <w:rFonts w:cstheme="minorHAnsi"/>
          <w:rtl/>
        </w:rPr>
        <w:pPrChange w:id="717" w:author="Nahla Hatem" w:date="2020-12-17T20:37:00Z">
          <w:pPr/>
        </w:pPrChange>
      </w:pPr>
      <w:ins w:id="718" w:author="Nahla Hatem" w:date="2020-12-17T20:36:00Z">
        <w:r w:rsidRPr="00AF4922">
          <w:rPr>
            <w:rFonts w:cstheme="minorHAnsi"/>
          </w:rPr>
          <w:t>Number of tweets per year and month</w:t>
        </w:r>
      </w:ins>
    </w:p>
    <w:p w14:paraId="32280454" w14:textId="113DAF16" w:rsidR="00AF4922" w:rsidRDefault="00AF4922" w:rsidP="00EF3527">
      <w:pPr>
        <w:numPr>
          <w:ilvl w:val="0"/>
          <w:numId w:val="33"/>
        </w:numPr>
        <w:rPr>
          <w:ins w:id="719" w:author="Nahla Hatem" w:date="2020-12-17T20:36:00Z"/>
          <w:rFonts w:cstheme="minorHAnsi"/>
          <w:rtl/>
        </w:rPr>
        <w:pPrChange w:id="720" w:author="Nahla Hatem" w:date="2020-12-17T20:37:00Z">
          <w:pPr/>
        </w:pPrChange>
      </w:pPr>
      <w:ins w:id="721" w:author="Nahla Hatem" w:date="2020-12-17T20:36:00Z">
        <w:r w:rsidRPr="00AF4922">
          <w:rPr>
            <w:rFonts w:cstheme="minorHAnsi"/>
          </w:rPr>
          <w:t xml:space="preserve">The </w:t>
        </w:r>
      </w:ins>
      <w:ins w:id="722" w:author="Nahla Hatem" w:date="2020-12-17T20:37:00Z">
        <w:r w:rsidR="008D6693" w:rsidRPr="00AF4922">
          <w:rPr>
            <w:rFonts w:cstheme="minorHAnsi"/>
          </w:rPr>
          <w:t>algorithm</w:t>
        </w:r>
      </w:ins>
      <w:ins w:id="723" w:author="Nahla Hatem" w:date="2020-12-17T20:36:00Z">
        <w:r w:rsidRPr="00AF4922">
          <w:rPr>
            <w:rFonts w:cstheme="minorHAnsi"/>
          </w:rPr>
          <w:t xml:space="preserve"> how is </w:t>
        </w:r>
      </w:ins>
      <w:ins w:id="724" w:author="Nahla Hatem" w:date="2020-12-17T20:41:00Z">
        <w:r w:rsidR="008D6693" w:rsidRPr="00AF4922">
          <w:rPr>
            <w:rFonts w:cstheme="minorHAnsi"/>
          </w:rPr>
          <w:t>successful</w:t>
        </w:r>
      </w:ins>
      <w:ins w:id="725" w:author="Nahla Hatem" w:date="2020-12-17T20:36:00Z">
        <w:r w:rsidRPr="00AF4922">
          <w:rPr>
            <w:rFonts w:cstheme="minorHAnsi"/>
          </w:rPr>
          <w:t xml:space="preserve"> most</w:t>
        </w:r>
      </w:ins>
    </w:p>
    <w:p w14:paraId="6E133315" w14:textId="399921C3" w:rsidR="00EF3527" w:rsidRDefault="00EF3527" w:rsidP="00EF3527">
      <w:pPr>
        <w:numPr>
          <w:ilvl w:val="0"/>
          <w:numId w:val="33"/>
        </w:numPr>
        <w:rPr>
          <w:ins w:id="726" w:author="Nahla Hatem" w:date="2020-12-17T20:36:00Z"/>
          <w:rFonts w:cstheme="minorHAnsi"/>
          <w:rtl/>
        </w:rPr>
        <w:pPrChange w:id="727" w:author="Nahla Hatem" w:date="2020-12-17T20:37:00Z">
          <w:pPr/>
        </w:pPrChange>
      </w:pPr>
      <w:ins w:id="728" w:author="Nahla Hatem" w:date="2020-12-17T20:36:00Z">
        <w:r w:rsidRPr="00EF3527">
          <w:rPr>
            <w:rFonts w:cstheme="minorHAnsi"/>
          </w:rPr>
          <w:t>Most frequent doges type</w:t>
        </w:r>
      </w:ins>
    </w:p>
    <w:p w14:paraId="42B111A1" w14:textId="1946FD59" w:rsidR="00EF3527" w:rsidRDefault="00EF3527" w:rsidP="00EF3527">
      <w:pPr>
        <w:numPr>
          <w:ilvl w:val="0"/>
          <w:numId w:val="33"/>
        </w:numPr>
        <w:rPr>
          <w:ins w:id="729" w:author="Nahla Hatem" w:date="2020-12-17T20:37:00Z"/>
          <w:rFonts w:cstheme="minorHAnsi"/>
          <w:rtl/>
        </w:rPr>
        <w:pPrChange w:id="730" w:author="Nahla Hatem" w:date="2020-12-17T20:37:00Z">
          <w:pPr/>
        </w:pPrChange>
      </w:pPr>
      <w:ins w:id="731" w:author="Nahla Hatem" w:date="2020-12-17T20:37:00Z">
        <w:r w:rsidRPr="00EF3527">
          <w:rPr>
            <w:rFonts w:cstheme="minorHAnsi"/>
          </w:rPr>
          <w:t>Common source for tweets</w:t>
        </w:r>
      </w:ins>
    </w:p>
    <w:p w14:paraId="53720CA8" w14:textId="6A5A3507" w:rsidR="00EF3527" w:rsidRPr="00D420A3" w:rsidRDefault="00EF3527" w:rsidP="00EF3527">
      <w:pPr>
        <w:numPr>
          <w:ilvl w:val="0"/>
          <w:numId w:val="33"/>
        </w:numPr>
        <w:rPr>
          <w:rFonts w:cstheme="minorHAnsi"/>
          <w:rPrChange w:id="732" w:author="Nahla Hatem" w:date="2020-12-17T03:27:00Z">
            <w:rPr/>
          </w:rPrChange>
        </w:rPr>
        <w:pPrChange w:id="733" w:author="Nahla Hatem" w:date="2020-12-17T20:37:00Z">
          <w:pPr/>
        </w:pPrChange>
      </w:pPr>
      <w:ins w:id="734" w:author="Nahla Hatem" w:date="2020-12-17T20:37:00Z">
        <w:r w:rsidRPr="00EF3527">
          <w:rPr>
            <w:rFonts w:cstheme="minorHAnsi"/>
          </w:rPr>
          <w:t xml:space="preserve">Common </w:t>
        </w:r>
      </w:ins>
      <w:ins w:id="735" w:author="Nahla Hatem" w:date="2020-12-17T20:40:00Z">
        <w:r w:rsidR="008D6693" w:rsidRPr="00EF3527">
          <w:rPr>
            <w:rFonts w:cstheme="minorHAnsi"/>
          </w:rPr>
          <w:t>dogs’</w:t>
        </w:r>
      </w:ins>
      <w:ins w:id="736" w:author="Nahla Hatem" w:date="2020-12-17T20:37:00Z">
        <w:r w:rsidRPr="00EF3527">
          <w:rPr>
            <w:rFonts w:cstheme="minorHAnsi"/>
          </w:rPr>
          <w:t xml:space="preserve"> names</w:t>
        </w:r>
      </w:ins>
    </w:p>
    <w:sectPr w:rsidR="00EF3527" w:rsidRPr="00D420A3" w:rsidSect="00A53478">
      <w:pgSz w:w="12240" w:h="15840"/>
      <w:pgMar w:top="630" w:right="540" w:bottom="1440" w:left="990" w:header="720" w:footer="720" w:gutter="0"/>
      <w:cols w:space="720"/>
      <w:docGrid w:linePitch="360"/>
      <w:sectPrChange w:id="737" w:author="Nahla Hatem" w:date="2020-12-17T03:51:00Z">
        <w:sectPr w:rsidR="00EF3527" w:rsidRPr="00D420A3" w:rsidSect="00A53478">
          <w:pgMar w:top="81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EB2"/>
    <w:multiLevelType w:val="hybridMultilevel"/>
    <w:tmpl w:val="AD7281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1B34D7"/>
    <w:multiLevelType w:val="hybridMultilevel"/>
    <w:tmpl w:val="A4F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C09"/>
    <w:multiLevelType w:val="hybridMultilevel"/>
    <w:tmpl w:val="399A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418B"/>
    <w:multiLevelType w:val="hybridMultilevel"/>
    <w:tmpl w:val="C4B2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6DE0"/>
    <w:multiLevelType w:val="hybridMultilevel"/>
    <w:tmpl w:val="E79E55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E6F3474"/>
    <w:multiLevelType w:val="hybridMultilevel"/>
    <w:tmpl w:val="2598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94738"/>
    <w:multiLevelType w:val="hybridMultilevel"/>
    <w:tmpl w:val="C118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0246C"/>
    <w:multiLevelType w:val="multilevel"/>
    <w:tmpl w:val="008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B2101"/>
    <w:multiLevelType w:val="hybridMultilevel"/>
    <w:tmpl w:val="F4DEA354"/>
    <w:lvl w:ilvl="0" w:tplc="22EAC9D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E75AB"/>
    <w:multiLevelType w:val="hybridMultilevel"/>
    <w:tmpl w:val="BF7A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02A34"/>
    <w:multiLevelType w:val="multilevel"/>
    <w:tmpl w:val="9E0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00175"/>
    <w:multiLevelType w:val="hybridMultilevel"/>
    <w:tmpl w:val="39C83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F052A"/>
    <w:multiLevelType w:val="hybridMultilevel"/>
    <w:tmpl w:val="7EBC8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25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C9360C"/>
    <w:multiLevelType w:val="hybridMultilevel"/>
    <w:tmpl w:val="3BA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22ED"/>
    <w:multiLevelType w:val="multilevel"/>
    <w:tmpl w:val="249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332A9"/>
    <w:multiLevelType w:val="hybridMultilevel"/>
    <w:tmpl w:val="DC1465FA"/>
    <w:lvl w:ilvl="0" w:tplc="9B4C2D3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E314F"/>
    <w:multiLevelType w:val="hybridMultilevel"/>
    <w:tmpl w:val="9F3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B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D03B97"/>
    <w:multiLevelType w:val="hybridMultilevel"/>
    <w:tmpl w:val="ABF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A2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103F74"/>
    <w:multiLevelType w:val="multilevel"/>
    <w:tmpl w:val="FA2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5212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B515469"/>
    <w:multiLevelType w:val="hybridMultilevel"/>
    <w:tmpl w:val="D284C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FF5FF1"/>
    <w:multiLevelType w:val="hybridMultilevel"/>
    <w:tmpl w:val="C376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70D27"/>
    <w:multiLevelType w:val="multilevel"/>
    <w:tmpl w:val="97F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7644B0"/>
    <w:multiLevelType w:val="hybridMultilevel"/>
    <w:tmpl w:val="9B00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B4F5F"/>
    <w:multiLevelType w:val="multilevel"/>
    <w:tmpl w:val="741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FE4AF1"/>
    <w:multiLevelType w:val="hybridMultilevel"/>
    <w:tmpl w:val="ABE2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67B6D"/>
    <w:multiLevelType w:val="hybridMultilevel"/>
    <w:tmpl w:val="AB10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B4F82"/>
    <w:multiLevelType w:val="multilevel"/>
    <w:tmpl w:val="F95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AB05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00126D"/>
    <w:multiLevelType w:val="hybridMultilevel"/>
    <w:tmpl w:val="228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14"/>
  </w:num>
  <w:num w:numId="9">
    <w:abstractNumId w:val="29"/>
  </w:num>
  <w:num w:numId="10">
    <w:abstractNumId w:val="24"/>
  </w:num>
  <w:num w:numId="11">
    <w:abstractNumId w:val="19"/>
  </w:num>
  <w:num w:numId="12">
    <w:abstractNumId w:val="5"/>
  </w:num>
  <w:num w:numId="13">
    <w:abstractNumId w:val="2"/>
  </w:num>
  <w:num w:numId="14">
    <w:abstractNumId w:val="17"/>
  </w:num>
  <w:num w:numId="15">
    <w:abstractNumId w:val="26"/>
  </w:num>
  <w:num w:numId="16">
    <w:abstractNumId w:val="16"/>
  </w:num>
  <w:num w:numId="17">
    <w:abstractNumId w:val="32"/>
  </w:num>
  <w:num w:numId="18">
    <w:abstractNumId w:val="28"/>
  </w:num>
  <w:num w:numId="19">
    <w:abstractNumId w:val="30"/>
  </w:num>
  <w:num w:numId="20">
    <w:abstractNumId w:val="27"/>
  </w:num>
  <w:num w:numId="21">
    <w:abstractNumId w:val="21"/>
  </w:num>
  <w:num w:numId="22">
    <w:abstractNumId w:val="25"/>
  </w:num>
  <w:num w:numId="23">
    <w:abstractNumId w:val="10"/>
  </w:num>
  <w:num w:numId="24">
    <w:abstractNumId w:val="7"/>
  </w:num>
  <w:num w:numId="25">
    <w:abstractNumId w:val="15"/>
  </w:num>
  <w:num w:numId="26">
    <w:abstractNumId w:val="6"/>
  </w:num>
  <w:num w:numId="27">
    <w:abstractNumId w:val="31"/>
  </w:num>
  <w:num w:numId="28">
    <w:abstractNumId w:val="11"/>
  </w:num>
  <w:num w:numId="29">
    <w:abstractNumId w:val="22"/>
  </w:num>
  <w:num w:numId="30">
    <w:abstractNumId w:val="13"/>
  </w:num>
  <w:num w:numId="31">
    <w:abstractNumId w:val="18"/>
  </w:num>
  <w:num w:numId="32">
    <w:abstractNumId w:val="20"/>
  </w:num>
  <w:num w:numId="3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hla Hatem">
    <w15:presenceInfo w15:providerId="Windows Live" w15:userId="4bc83d3164bad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578"/>
    <w:rsid w:val="001000E8"/>
    <w:rsid w:val="00100B55"/>
    <w:rsid w:val="001368CC"/>
    <w:rsid w:val="00146E12"/>
    <w:rsid w:val="001D2014"/>
    <w:rsid w:val="00211809"/>
    <w:rsid w:val="00242578"/>
    <w:rsid w:val="002B06A8"/>
    <w:rsid w:val="002C4321"/>
    <w:rsid w:val="003358FD"/>
    <w:rsid w:val="00382287"/>
    <w:rsid w:val="003B2011"/>
    <w:rsid w:val="003E6C38"/>
    <w:rsid w:val="00447A75"/>
    <w:rsid w:val="0045012B"/>
    <w:rsid w:val="00533680"/>
    <w:rsid w:val="00564E59"/>
    <w:rsid w:val="005D7151"/>
    <w:rsid w:val="00626687"/>
    <w:rsid w:val="00712FAF"/>
    <w:rsid w:val="008200DD"/>
    <w:rsid w:val="008B01DB"/>
    <w:rsid w:val="008D6693"/>
    <w:rsid w:val="00A53478"/>
    <w:rsid w:val="00A808A0"/>
    <w:rsid w:val="00AF4922"/>
    <w:rsid w:val="00B52CFE"/>
    <w:rsid w:val="00BE6342"/>
    <w:rsid w:val="00C940BD"/>
    <w:rsid w:val="00CB1C3C"/>
    <w:rsid w:val="00D40301"/>
    <w:rsid w:val="00D420A3"/>
    <w:rsid w:val="00E22799"/>
    <w:rsid w:val="00E37EB5"/>
    <w:rsid w:val="00E87816"/>
    <w:rsid w:val="00EA0B41"/>
    <w:rsid w:val="00E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65E"/>
  <w15:chartTrackingRefBased/>
  <w15:docId w15:val="{2749579C-5675-4E0D-8626-A43C5920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A3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447A75"/>
    <w:pPr>
      <w:spacing w:before="480" w:after="0"/>
      <w:outlineLvl w:val="0"/>
    </w:pPr>
    <w:rPr>
      <w:b w:val="0"/>
      <w:bCs w:val="0"/>
      <w:color w:val="244061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75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color w:val="0D0D0D" w:themeColor="text1" w:themeTint="F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75"/>
    <w:pPr>
      <w:keepNext/>
      <w:keepLines/>
      <w:spacing w:before="200" w:after="0"/>
      <w:outlineLvl w:val="2"/>
    </w:pPr>
    <w:rPr>
      <w:rFonts w:asciiTheme="majorBidi" w:eastAsiaTheme="majorEastAsia" w:hAnsiTheme="majorBidi" w:cstheme="majorBidi"/>
      <w:b/>
      <w:bCs/>
      <w:color w:val="0D0D0D" w:themeColor="text1" w:themeTint="F2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75"/>
    <w:rPr>
      <w:rFonts w:asciiTheme="majorBidi" w:eastAsiaTheme="majorEastAsia" w:hAnsiTheme="majorBidi" w:cstheme="majorBidi"/>
      <w:b/>
      <w:bCs/>
      <w:color w:val="244061" w:themeColor="accent1" w:themeShade="80"/>
      <w:spacing w:val="5"/>
      <w:kern w:val="28"/>
      <w:sz w:val="40"/>
      <w:szCs w:val="28"/>
    </w:rPr>
  </w:style>
  <w:style w:type="paragraph" w:styleId="Title">
    <w:name w:val="Title"/>
    <w:basedOn w:val="Heading3"/>
    <w:next w:val="Normal"/>
    <w:link w:val="TitleChar"/>
    <w:uiPriority w:val="10"/>
    <w:qFormat/>
    <w:rsid w:val="00447A75"/>
    <w:pPr>
      <w:pBdr>
        <w:bottom w:val="single" w:sz="8" w:space="4" w:color="4F81BD" w:themeColor="accent1"/>
      </w:pBdr>
      <w:spacing w:after="300" w:line="240" w:lineRule="auto"/>
      <w:contextualSpacing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A75"/>
    <w:rPr>
      <w:rFonts w:asciiTheme="majorBidi" w:eastAsiaTheme="majorEastAsia" w:hAnsiTheme="majorBidi" w:cstheme="majorBidi"/>
      <w:b/>
      <w:bCs/>
      <w:color w:val="0D0D0D" w:themeColor="text1" w:themeTint="F2"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47A75"/>
    <w:rPr>
      <w:rFonts w:asciiTheme="majorBidi" w:eastAsiaTheme="majorEastAsia" w:hAnsiTheme="majorBidi" w:cstheme="majorBidi"/>
      <w:b/>
      <w:bCs/>
      <w:color w:val="0D0D0D" w:themeColor="text1" w:themeTint="F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A75"/>
    <w:rPr>
      <w:rFonts w:asciiTheme="majorBidi" w:eastAsiaTheme="majorEastAsia" w:hAnsiTheme="majorBidi" w:cstheme="majorBidi"/>
      <w:b/>
      <w:bCs/>
      <w:color w:val="0D0D0D" w:themeColor="text1" w:themeTint="F2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146E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E1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7E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7EB5"/>
    <w:rPr>
      <w:i/>
      <w:iCs/>
    </w:rPr>
  </w:style>
  <w:style w:type="character" w:styleId="Strong">
    <w:name w:val="Strong"/>
    <w:basedOn w:val="DefaultParagraphFont"/>
    <w:uiPriority w:val="22"/>
    <w:qFormat/>
    <w:rsid w:val="00100B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B5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Hatem</dc:creator>
  <cp:keywords/>
  <dc:description/>
  <cp:lastModifiedBy>Nahla Hatem</cp:lastModifiedBy>
  <cp:revision>14</cp:revision>
  <dcterms:created xsi:type="dcterms:W3CDTF">2020-12-14T19:45:00Z</dcterms:created>
  <dcterms:modified xsi:type="dcterms:W3CDTF">2020-12-17T18:42:00Z</dcterms:modified>
</cp:coreProperties>
</file>